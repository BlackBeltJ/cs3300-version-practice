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D037" w14:textId="77777777" w:rsidR="00754F57" w:rsidRDefault="000A331B">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1C39D038" w14:textId="778C9178" w:rsidR="00754F57" w:rsidRDefault="007614B9">
      <w:pPr>
        <w:ind w:left="0" w:firstLine="0"/>
        <w:rPr>
          <w:b/>
        </w:rPr>
      </w:pPr>
      <w:r w:rsidRPr="00A51FF8">
        <w:rPr>
          <w:b/>
          <w:bCs/>
        </w:rPr>
        <w:t>Joshua Edwards</w:t>
      </w:r>
    </w:p>
    <w:p w14:paraId="207991A0" w14:textId="77777777" w:rsidR="009C5935" w:rsidRPr="00A51FF8" w:rsidRDefault="009C5935">
      <w:pPr>
        <w:ind w:left="0" w:firstLine="0"/>
        <w:rPr>
          <w:b/>
          <w:bCs/>
        </w:rPr>
      </w:pPr>
    </w:p>
    <w:p w14:paraId="1C39D039" w14:textId="77777777" w:rsidR="00754F57" w:rsidRDefault="000A331B">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1C39D03A" w14:textId="77777777" w:rsidR="00754F57" w:rsidRDefault="000A331B">
      <w:pPr>
        <w:widowControl w:val="0"/>
        <w:rPr>
          <w:b/>
        </w:rPr>
      </w:pPr>
      <w:r>
        <w:rPr>
          <w:b/>
        </w:rPr>
        <w:t xml:space="preserve">REQUIREMENT: At least 20 minutes of pair programming with someone else. </w:t>
      </w:r>
    </w:p>
    <w:p w14:paraId="1C39D03B" w14:textId="77777777" w:rsidR="00754F57" w:rsidRDefault="000A331B">
      <w:pPr>
        <w:widowControl w:val="0"/>
      </w:pPr>
      <w:r>
        <w:rPr>
          <w:b/>
        </w:rPr>
        <w:t>Points:</w:t>
      </w:r>
      <w:r>
        <w:t xml:space="preserve">       40 (see rubric in canvas)</w:t>
      </w:r>
    </w:p>
    <w:p w14:paraId="1C39D03C" w14:textId="77777777" w:rsidR="00754F57" w:rsidRDefault="000A331B">
      <w:pPr>
        <w:widowControl w:val="0"/>
      </w:pPr>
      <w:r>
        <w:rPr>
          <w:b/>
        </w:rPr>
        <w:t>Deliverables:</w:t>
      </w:r>
      <w:r>
        <w:t xml:space="preserve">  DO NOT UPLOAD A ZIP FILE and submit word or pdf files.</w:t>
      </w:r>
    </w:p>
    <w:p w14:paraId="1C39D03D" w14:textId="77777777" w:rsidR="00754F57" w:rsidRDefault="000A331B">
      <w:pPr>
        <w:widowControl w:val="0"/>
        <w:numPr>
          <w:ilvl w:val="0"/>
          <w:numId w:val="4"/>
        </w:numPr>
        <w:rPr>
          <w:b/>
        </w:rPr>
      </w:pPr>
      <w:r>
        <w:rPr>
          <w:b/>
        </w:rPr>
        <w:t>Upload this document with your answers</w:t>
      </w:r>
    </w:p>
    <w:p w14:paraId="1C39D03E" w14:textId="77777777" w:rsidR="00754F57" w:rsidRDefault="000A331B">
      <w:pPr>
        <w:widowControl w:val="0"/>
        <w:numPr>
          <w:ilvl w:val="0"/>
          <w:numId w:val="4"/>
        </w:numPr>
        <w:spacing w:before="0"/>
        <w:rPr>
          <w:b/>
        </w:rPr>
      </w:pPr>
      <w:r>
        <w:rPr>
          <w:b/>
        </w:rPr>
        <w:t>A screencast video of your pair programming activity</w:t>
      </w:r>
    </w:p>
    <w:p w14:paraId="1C39D03F" w14:textId="77777777" w:rsidR="00754F57" w:rsidRDefault="000A331B">
      <w:pPr>
        <w:widowControl w:val="0"/>
        <w:numPr>
          <w:ilvl w:val="0"/>
          <w:numId w:val="4"/>
        </w:numPr>
        <w:spacing w:before="0"/>
        <w:rPr>
          <w:b/>
        </w:rPr>
      </w:pPr>
      <w:r>
        <w:rPr>
          <w:b/>
        </w:rPr>
        <w:t>Resume and interview questions</w:t>
      </w:r>
    </w:p>
    <w:p w14:paraId="1C39D040" w14:textId="77777777" w:rsidR="00754F57" w:rsidRDefault="000A331B">
      <w:pPr>
        <w:widowControl w:val="0"/>
      </w:pPr>
      <w:r>
        <w:rPr>
          <w:b/>
        </w:rPr>
        <w:t>Due Date:</w:t>
      </w:r>
      <w:r>
        <w:t xml:space="preserve">  See Canvas</w:t>
      </w:r>
    </w:p>
    <w:p w14:paraId="1C39D041" w14:textId="77777777" w:rsidR="00754F57" w:rsidRDefault="00754F57">
      <w:pPr>
        <w:widowControl w:val="0"/>
      </w:pPr>
    </w:p>
    <w:p w14:paraId="1C39D042" w14:textId="77777777" w:rsidR="00754F57" w:rsidRDefault="000A331B">
      <w:pPr>
        <w:widowControl w:val="0"/>
        <w:rPr>
          <w:b/>
        </w:rPr>
      </w:pPr>
      <w:r>
        <w:rPr>
          <w:b/>
        </w:rPr>
        <w:t>Goals:</w:t>
      </w:r>
    </w:p>
    <w:p w14:paraId="1C39D043" w14:textId="77777777" w:rsidR="00754F57" w:rsidRDefault="000A331B">
      <w:pPr>
        <w:numPr>
          <w:ilvl w:val="0"/>
          <w:numId w:val="3"/>
        </w:numPr>
      </w:pPr>
      <w:r>
        <w:t>Communicate effectively in a variety of professional contexts within a team, with customers,  creating oral or written presentations, and technical documents.</w:t>
      </w:r>
    </w:p>
    <w:p w14:paraId="1C39D044" w14:textId="77777777" w:rsidR="00754F57" w:rsidRDefault="000A331B">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1C39D045" w14:textId="77777777" w:rsidR="00754F57" w:rsidRDefault="000A331B">
      <w:pPr>
        <w:numPr>
          <w:ilvl w:val="0"/>
          <w:numId w:val="3"/>
        </w:numPr>
      </w:pPr>
      <w:r>
        <w:t>Utilize pair programming to begin learning python.</w:t>
      </w:r>
    </w:p>
    <w:p w14:paraId="1C39D046" w14:textId="77777777" w:rsidR="00754F57" w:rsidRDefault="00754F57">
      <w:pPr>
        <w:ind w:left="0" w:firstLine="0"/>
      </w:pPr>
    </w:p>
    <w:p w14:paraId="1C39D047" w14:textId="77777777" w:rsidR="00754F57" w:rsidRDefault="000A331B">
      <w:pPr>
        <w:ind w:left="0" w:firstLine="0"/>
      </w:pPr>
      <w:r>
        <w:t>Names of the person you collaborated</w:t>
      </w:r>
    </w:p>
    <w:tbl>
      <w:tblPr>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111"/>
      </w:tblGrid>
      <w:tr w:rsidR="00754F57" w14:paraId="1C39D049" w14:textId="77777777">
        <w:tc>
          <w:tcPr>
            <w:tcW w:w="10111" w:type="dxa"/>
            <w:shd w:val="clear" w:color="auto" w:fill="FFF2CC"/>
            <w:tcMar>
              <w:top w:w="100" w:type="dxa"/>
              <w:left w:w="100" w:type="dxa"/>
              <w:bottom w:w="100" w:type="dxa"/>
              <w:right w:w="100" w:type="dxa"/>
            </w:tcMar>
          </w:tcPr>
          <w:p w14:paraId="1C39D048" w14:textId="58D32597" w:rsidR="00754F57" w:rsidRDefault="005B2FA1">
            <w:pPr>
              <w:widowControl w:val="0"/>
              <w:pBdr>
                <w:top w:val="nil"/>
                <w:left w:val="nil"/>
                <w:bottom w:val="nil"/>
                <w:right w:val="nil"/>
                <w:between w:val="nil"/>
              </w:pBdr>
              <w:spacing w:before="0" w:line="240" w:lineRule="auto"/>
              <w:ind w:left="0" w:right="0" w:firstLine="0"/>
            </w:pPr>
            <w:r>
              <w:t>Conner C</w:t>
            </w:r>
          </w:p>
        </w:tc>
      </w:tr>
    </w:tbl>
    <w:p w14:paraId="1C39D04A" w14:textId="77777777" w:rsidR="00754F57" w:rsidRDefault="00754F57">
      <w:pPr>
        <w:widowControl w:val="0"/>
        <w:ind w:left="0" w:firstLine="0"/>
      </w:pPr>
    </w:p>
    <w:p w14:paraId="1C39D04B" w14:textId="597EE247" w:rsidR="00754F57" w:rsidRDefault="000A331B">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1C39D04C" w14:textId="77777777" w:rsidR="00754F57" w:rsidRDefault="000A331B">
      <w:pPr>
        <w:widowControl w:val="0"/>
      </w:pPr>
      <w:r>
        <w:t>Think about what information is helpful to have for the next time you do this.</w:t>
      </w:r>
    </w:p>
    <w:p w14:paraId="1C39D04D" w14:textId="77777777" w:rsidR="00754F57" w:rsidRDefault="000A331B">
      <w:pPr>
        <w:widowControl w:val="0"/>
        <w:ind w:left="0" w:firstLine="0"/>
      </w:pPr>
      <w:r>
        <w:t>Find 4 or more resources that could be valuable for a new person getting started with python and version control.</w:t>
      </w:r>
    </w:p>
    <w:p w14:paraId="1C39D04E" w14:textId="77777777" w:rsidR="00754F57" w:rsidRDefault="00754F57">
      <w:pPr>
        <w:widowControl w:val="0"/>
        <w:ind w:left="0" w:firstLine="0"/>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15"/>
        <w:gridCol w:w="6465"/>
      </w:tblGrid>
      <w:tr w:rsidR="00754F57" w14:paraId="1C39D051" w14:textId="77777777">
        <w:tc>
          <w:tcPr>
            <w:tcW w:w="3615" w:type="dxa"/>
            <w:shd w:val="clear" w:color="auto" w:fill="auto"/>
            <w:tcMar>
              <w:top w:w="100" w:type="dxa"/>
              <w:left w:w="100" w:type="dxa"/>
              <w:bottom w:w="100" w:type="dxa"/>
              <w:right w:w="100" w:type="dxa"/>
            </w:tcMar>
          </w:tcPr>
          <w:p w14:paraId="1C39D04F" w14:textId="77777777" w:rsidR="00754F57" w:rsidRDefault="000A331B">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1C39D050" w14:textId="77777777" w:rsidR="00754F57" w:rsidRDefault="000A331B">
            <w:pPr>
              <w:widowControl w:val="0"/>
              <w:pBdr>
                <w:top w:val="nil"/>
                <w:left w:val="nil"/>
                <w:bottom w:val="nil"/>
                <w:right w:val="nil"/>
                <w:between w:val="nil"/>
              </w:pBdr>
              <w:spacing w:before="0" w:line="240" w:lineRule="auto"/>
              <w:ind w:left="0" w:right="0" w:firstLine="0"/>
              <w:rPr>
                <w:b/>
              </w:rPr>
            </w:pPr>
            <w:r>
              <w:rPr>
                <w:b/>
              </w:rPr>
              <w:t xml:space="preserve">Resource </w:t>
            </w:r>
          </w:p>
        </w:tc>
      </w:tr>
      <w:tr w:rsidR="00754F57" w14:paraId="1C39D054" w14:textId="77777777">
        <w:tc>
          <w:tcPr>
            <w:tcW w:w="3615" w:type="dxa"/>
            <w:shd w:val="clear" w:color="auto" w:fill="FFF2CC"/>
            <w:tcMar>
              <w:top w:w="100" w:type="dxa"/>
              <w:left w:w="100" w:type="dxa"/>
              <w:bottom w:w="100" w:type="dxa"/>
              <w:right w:w="100" w:type="dxa"/>
            </w:tcMar>
          </w:tcPr>
          <w:p w14:paraId="1C39D052" w14:textId="3261C609" w:rsidR="00754F57" w:rsidRDefault="006C7FE2">
            <w:pPr>
              <w:widowControl w:val="0"/>
              <w:pBdr>
                <w:top w:val="nil"/>
                <w:left w:val="nil"/>
                <w:bottom w:val="nil"/>
                <w:right w:val="nil"/>
                <w:between w:val="nil"/>
              </w:pBdr>
              <w:spacing w:before="0" w:line="240" w:lineRule="auto"/>
              <w:ind w:left="0" w:right="0" w:firstLine="0"/>
            </w:pPr>
            <w:r>
              <w:t xml:space="preserve">A tutorial from the Python organization, describes basic functionality </w:t>
            </w:r>
          </w:p>
        </w:tc>
        <w:tc>
          <w:tcPr>
            <w:tcW w:w="6465" w:type="dxa"/>
            <w:shd w:val="clear" w:color="auto" w:fill="FFF2CC"/>
            <w:tcMar>
              <w:top w:w="100" w:type="dxa"/>
              <w:left w:w="100" w:type="dxa"/>
              <w:bottom w:w="100" w:type="dxa"/>
              <w:right w:w="100" w:type="dxa"/>
            </w:tcMar>
          </w:tcPr>
          <w:p w14:paraId="1C39D053" w14:textId="07D74324" w:rsidR="00754F57" w:rsidRDefault="006C7FE2">
            <w:pPr>
              <w:widowControl w:val="0"/>
              <w:pBdr>
                <w:top w:val="nil"/>
                <w:left w:val="nil"/>
                <w:bottom w:val="nil"/>
                <w:right w:val="nil"/>
                <w:between w:val="nil"/>
              </w:pBdr>
              <w:spacing w:before="0" w:line="240" w:lineRule="auto"/>
              <w:ind w:left="0" w:right="0" w:firstLine="0"/>
            </w:pPr>
            <w:r w:rsidRPr="006C7FE2">
              <w:t>https://docs.python.org/3/tutorial/index.html</w:t>
            </w:r>
          </w:p>
        </w:tc>
      </w:tr>
      <w:tr w:rsidR="00754F57" w14:paraId="1C39D057" w14:textId="77777777">
        <w:tc>
          <w:tcPr>
            <w:tcW w:w="3615" w:type="dxa"/>
            <w:shd w:val="clear" w:color="auto" w:fill="FFF2CC"/>
            <w:tcMar>
              <w:top w:w="100" w:type="dxa"/>
              <w:left w:w="100" w:type="dxa"/>
              <w:bottom w:w="100" w:type="dxa"/>
              <w:right w:w="100" w:type="dxa"/>
            </w:tcMar>
          </w:tcPr>
          <w:p w14:paraId="1C39D055" w14:textId="228BEFB3" w:rsidR="00754F57" w:rsidRDefault="00087831">
            <w:pPr>
              <w:widowControl w:val="0"/>
              <w:pBdr>
                <w:top w:val="nil"/>
                <w:left w:val="nil"/>
                <w:bottom w:val="nil"/>
                <w:right w:val="nil"/>
                <w:between w:val="nil"/>
              </w:pBdr>
              <w:spacing w:before="0" w:line="240" w:lineRule="auto"/>
              <w:ind w:left="0" w:right="0" w:firstLine="0"/>
            </w:pPr>
            <w:r>
              <w:t>Official Python documentation, useful for locating and learning about functionality with Python</w:t>
            </w:r>
          </w:p>
        </w:tc>
        <w:tc>
          <w:tcPr>
            <w:tcW w:w="6465" w:type="dxa"/>
            <w:shd w:val="clear" w:color="auto" w:fill="FFF2CC"/>
            <w:tcMar>
              <w:top w:w="100" w:type="dxa"/>
              <w:left w:w="100" w:type="dxa"/>
              <w:bottom w:w="100" w:type="dxa"/>
              <w:right w:w="100" w:type="dxa"/>
            </w:tcMar>
          </w:tcPr>
          <w:p w14:paraId="1C39D056" w14:textId="7FDFC988" w:rsidR="00754F57" w:rsidRDefault="00087831">
            <w:pPr>
              <w:widowControl w:val="0"/>
              <w:pBdr>
                <w:top w:val="nil"/>
                <w:left w:val="nil"/>
                <w:bottom w:val="nil"/>
                <w:right w:val="nil"/>
                <w:between w:val="nil"/>
              </w:pBdr>
              <w:spacing w:before="0" w:line="240" w:lineRule="auto"/>
              <w:ind w:left="0" w:right="0" w:firstLine="0"/>
            </w:pPr>
            <w:r w:rsidRPr="00087831">
              <w:t>https://www.python.org/doc/</w:t>
            </w:r>
          </w:p>
        </w:tc>
      </w:tr>
      <w:tr w:rsidR="00754F57" w14:paraId="1C39D05A" w14:textId="77777777">
        <w:tc>
          <w:tcPr>
            <w:tcW w:w="3615" w:type="dxa"/>
            <w:shd w:val="clear" w:color="auto" w:fill="FFF2CC"/>
            <w:tcMar>
              <w:top w:w="100" w:type="dxa"/>
              <w:left w:w="100" w:type="dxa"/>
              <w:bottom w:w="100" w:type="dxa"/>
              <w:right w:w="100" w:type="dxa"/>
            </w:tcMar>
          </w:tcPr>
          <w:p w14:paraId="1C39D058" w14:textId="27072507" w:rsidR="00754F57" w:rsidRDefault="000F1B0E">
            <w:pPr>
              <w:widowControl w:val="0"/>
              <w:pBdr>
                <w:top w:val="nil"/>
                <w:left w:val="nil"/>
                <w:bottom w:val="nil"/>
                <w:right w:val="nil"/>
                <w:between w:val="nil"/>
              </w:pBdr>
              <w:spacing w:before="0" w:line="240" w:lineRule="auto"/>
              <w:ind w:left="0" w:right="0" w:firstLine="0"/>
            </w:pPr>
            <w:r>
              <w:t>A Beginners Guide to Python from the Python organization, focuses on extremely entry-level installation and basic usage.</w:t>
            </w:r>
          </w:p>
        </w:tc>
        <w:tc>
          <w:tcPr>
            <w:tcW w:w="6465" w:type="dxa"/>
            <w:shd w:val="clear" w:color="auto" w:fill="FFF2CC"/>
            <w:tcMar>
              <w:top w:w="100" w:type="dxa"/>
              <w:left w:w="100" w:type="dxa"/>
              <w:bottom w:w="100" w:type="dxa"/>
              <w:right w:w="100" w:type="dxa"/>
            </w:tcMar>
          </w:tcPr>
          <w:p w14:paraId="1C39D059" w14:textId="010C31B0" w:rsidR="00754F57" w:rsidRDefault="000F1B0E">
            <w:pPr>
              <w:widowControl w:val="0"/>
              <w:pBdr>
                <w:top w:val="nil"/>
                <w:left w:val="nil"/>
                <w:bottom w:val="nil"/>
                <w:right w:val="nil"/>
                <w:between w:val="nil"/>
              </w:pBdr>
              <w:spacing w:before="0" w:line="240" w:lineRule="auto"/>
              <w:ind w:left="0" w:right="0" w:firstLine="0"/>
            </w:pPr>
            <w:r w:rsidRPr="000F1B0E">
              <w:t>https://www.python.org/about/gettingstarted/</w:t>
            </w:r>
          </w:p>
        </w:tc>
      </w:tr>
      <w:tr w:rsidR="00754F57" w14:paraId="1C39D05D" w14:textId="77777777">
        <w:tc>
          <w:tcPr>
            <w:tcW w:w="3615" w:type="dxa"/>
            <w:shd w:val="clear" w:color="auto" w:fill="FFF2CC"/>
            <w:tcMar>
              <w:top w:w="100" w:type="dxa"/>
              <w:left w:w="100" w:type="dxa"/>
              <w:bottom w:w="100" w:type="dxa"/>
              <w:right w:w="100" w:type="dxa"/>
            </w:tcMar>
          </w:tcPr>
          <w:p w14:paraId="1C39D05B" w14:textId="77777777" w:rsidR="00754F57" w:rsidRDefault="00754F5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C39D05C" w14:textId="77777777" w:rsidR="00754F57" w:rsidRDefault="00754F57">
            <w:pPr>
              <w:widowControl w:val="0"/>
              <w:pBdr>
                <w:top w:val="nil"/>
                <w:left w:val="nil"/>
                <w:bottom w:val="nil"/>
                <w:right w:val="nil"/>
                <w:between w:val="nil"/>
              </w:pBdr>
              <w:spacing w:before="0" w:line="240" w:lineRule="auto"/>
              <w:ind w:left="0" w:right="0" w:firstLine="0"/>
            </w:pPr>
          </w:p>
        </w:tc>
      </w:tr>
      <w:tr w:rsidR="00754F57" w14:paraId="1C39D060" w14:textId="77777777">
        <w:tc>
          <w:tcPr>
            <w:tcW w:w="3615" w:type="dxa"/>
            <w:shd w:val="clear" w:color="auto" w:fill="FFF2CC"/>
            <w:tcMar>
              <w:top w:w="100" w:type="dxa"/>
              <w:left w:w="100" w:type="dxa"/>
              <w:bottom w:w="100" w:type="dxa"/>
              <w:right w:w="100" w:type="dxa"/>
            </w:tcMar>
          </w:tcPr>
          <w:p w14:paraId="1C39D05E" w14:textId="77777777" w:rsidR="00754F57" w:rsidRDefault="00754F5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C39D05F" w14:textId="77777777" w:rsidR="00754F57" w:rsidRDefault="00754F57">
            <w:pPr>
              <w:widowControl w:val="0"/>
              <w:pBdr>
                <w:top w:val="nil"/>
                <w:left w:val="nil"/>
                <w:bottom w:val="nil"/>
                <w:right w:val="nil"/>
                <w:between w:val="nil"/>
              </w:pBdr>
              <w:spacing w:before="0" w:line="240" w:lineRule="auto"/>
              <w:ind w:left="0" w:right="0" w:firstLine="0"/>
            </w:pPr>
          </w:p>
        </w:tc>
      </w:tr>
      <w:tr w:rsidR="00754F57" w14:paraId="1C39D063" w14:textId="77777777">
        <w:tc>
          <w:tcPr>
            <w:tcW w:w="3615" w:type="dxa"/>
            <w:shd w:val="clear" w:color="auto" w:fill="FFF2CC"/>
            <w:tcMar>
              <w:top w:w="100" w:type="dxa"/>
              <w:left w:w="100" w:type="dxa"/>
              <w:bottom w:w="100" w:type="dxa"/>
              <w:right w:w="100" w:type="dxa"/>
            </w:tcMar>
          </w:tcPr>
          <w:p w14:paraId="1C39D061" w14:textId="77777777" w:rsidR="00754F57" w:rsidRDefault="00754F5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C39D062" w14:textId="77777777" w:rsidR="00754F57" w:rsidRDefault="00754F57">
            <w:pPr>
              <w:widowControl w:val="0"/>
              <w:pBdr>
                <w:top w:val="nil"/>
                <w:left w:val="nil"/>
                <w:bottom w:val="nil"/>
                <w:right w:val="nil"/>
                <w:between w:val="nil"/>
              </w:pBdr>
              <w:spacing w:before="0" w:line="240" w:lineRule="auto"/>
              <w:ind w:left="0" w:right="0" w:firstLine="0"/>
            </w:pPr>
          </w:p>
        </w:tc>
      </w:tr>
    </w:tbl>
    <w:p w14:paraId="1C39D066" w14:textId="77777777" w:rsidR="00754F57" w:rsidRDefault="00754F57">
      <w:pPr>
        <w:widowControl w:val="0"/>
        <w:ind w:left="0" w:firstLine="0"/>
      </w:pPr>
    </w:p>
    <w:p w14:paraId="1C39D067" w14:textId="77777777" w:rsidR="00754F57" w:rsidRDefault="000A331B">
      <w:pPr>
        <w:spacing w:before="0" w:line="276" w:lineRule="auto"/>
        <w:ind w:left="0" w:right="0" w:firstLine="0"/>
        <w:rPr>
          <w:color w:val="24292F"/>
        </w:rPr>
      </w:pPr>
      <w:r>
        <w:rPr>
          <w:color w:val="24292F"/>
        </w:rPr>
        <w:t>Start exploring git, github, command line, and python in a virtual environment.</w:t>
      </w:r>
    </w:p>
    <w:p w14:paraId="1C39D068" w14:textId="77777777" w:rsidR="00754F57" w:rsidRDefault="00754F57">
      <w:pPr>
        <w:spacing w:before="0" w:line="276" w:lineRule="auto"/>
        <w:ind w:left="0" w:right="0" w:firstLine="0"/>
        <w:rPr>
          <w:color w:val="24292F"/>
        </w:rPr>
      </w:pPr>
    </w:p>
    <w:sdt>
      <w:sdtPr>
        <w:id w:val="-71900774"/>
        <w:docPartObj>
          <w:docPartGallery w:val="Table of Contents"/>
          <w:docPartUnique/>
        </w:docPartObj>
      </w:sdtPr>
      <w:sdtContent>
        <w:p w14:paraId="1C39D069" w14:textId="77777777" w:rsidR="00754F57" w:rsidRDefault="000A331B">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1C39D06A" w14:textId="77777777" w:rsidR="00754F57" w:rsidRDefault="000A331B">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1C39D06B" w14:textId="77777777" w:rsidR="00754F57" w:rsidRDefault="000A331B">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1C39D06C" w14:textId="77777777" w:rsidR="00754F57" w:rsidRDefault="000A331B">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1C39D06D" w14:textId="77777777" w:rsidR="00754F57" w:rsidRDefault="000A331B">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1C39D06E" w14:textId="77777777" w:rsidR="00754F57" w:rsidRDefault="000A331B">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1C39D06F" w14:textId="77777777" w:rsidR="00754F57" w:rsidRDefault="000A331B">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1C39D070" w14:textId="77777777" w:rsidR="00754F57" w:rsidRDefault="000A331B">
          <w:pPr>
            <w:widowControl w:val="0"/>
            <w:spacing w:before="60" w:line="240" w:lineRule="auto"/>
            <w:ind w:left="360" w:right="0" w:firstLine="0"/>
            <w:rPr>
              <w:color w:val="1155CC"/>
              <w:u w:val="single"/>
            </w:rPr>
          </w:pPr>
          <w:hyperlink w:anchor="_heading=h.tyjcwt">
            <w:r>
              <w:rPr>
                <w:color w:val="1155CC"/>
                <w:u w:val="single"/>
              </w:rPr>
              <w:t>Branching</w:t>
            </w:r>
          </w:hyperlink>
        </w:p>
        <w:p w14:paraId="1C39D071" w14:textId="77777777" w:rsidR="00754F57" w:rsidRDefault="000A331B">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1C39D072" w14:textId="77777777" w:rsidR="00754F57" w:rsidRDefault="000A331B">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1C39D073" w14:textId="77777777" w:rsidR="00754F57" w:rsidRDefault="00754F57">
      <w:pPr>
        <w:spacing w:before="0" w:line="276" w:lineRule="auto"/>
        <w:ind w:left="0" w:right="0" w:firstLine="0"/>
        <w:rPr>
          <w:color w:val="24292F"/>
        </w:rPr>
      </w:pPr>
    </w:p>
    <w:p w14:paraId="1C39D074" w14:textId="77777777" w:rsidR="00754F57" w:rsidRDefault="000A331B">
      <w:pPr>
        <w:pStyle w:val="Heading1"/>
        <w:spacing w:before="438"/>
        <w:ind w:left="22"/>
        <w:rPr>
          <w:sz w:val="24"/>
          <w:szCs w:val="24"/>
        </w:rPr>
      </w:pPr>
      <w:bookmarkStart w:id="0" w:name="_heading=h.7a4jn11vv6wq" w:colFirst="0" w:colLast="0"/>
      <w:bookmarkEnd w:id="0"/>
      <w:r>
        <w:t>1 Python and IDE</w:t>
      </w:r>
    </w:p>
    <w:p w14:paraId="1C39D075" w14:textId="77777777" w:rsidR="00754F57" w:rsidRDefault="00754F57"/>
    <w:p w14:paraId="1C39D076" w14:textId="77777777" w:rsidR="00754F57" w:rsidRDefault="000A331B">
      <w:r>
        <w:t>Set up your python and IDE for your python development.</w:t>
      </w:r>
    </w:p>
    <w:p w14:paraId="1C39D077" w14:textId="77777777" w:rsidR="00754F57" w:rsidRDefault="000A331B">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1C39D078" w14:textId="77777777" w:rsidR="00754F57" w:rsidRDefault="000A331B">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1C39D079" w14:textId="77777777" w:rsidR="00754F57" w:rsidRDefault="000A331B">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1C39D07A" w14:textId="77777777" w:rsidR="00754F57" w:rsidRDefault="00754F57"/>
    <w:p w14:paraId="1C39D07B" w14:textId="77777777" w:rsidR="00754F57" w:rsidRDefault="000A331B">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1C39D07C" w14:textId="77777777" w:rsidR="00754F57" w:rsidRDefault="000A331B">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1C39D07D" w14:textId="77777777" w:rsidR="00754F57" w:rsidRDefault="000A331B">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1C39D07E" w14:textId="77777777" w:rsidR="00754F57" w:rsidRDefault="000A331B">
      <w:pPr>
        <w:spacing w:before="0" w:line="276" w:lineRule="auto"/>
        <w:ind w:left="0" w:right="0" w:firstLine="0"/>
      </w:pPr>
      <w:r>
        <w:rPr>
          <w:sz w:val="24"/>
          <w:szCs w:val="24"/>
        </w:rPr>
        <w:t xml:space="preserve"> </w:t>
      </w:r>
    </w:p>
    <w:p w14:paraId="1C39D07F" w14:textId="77777777" w:rsidR="00754F57" w:rsidRDefault="00754F57">
      <w:pPr>
        <w:spacing w:before="0" w:line="276" w:lineRule="auto"/>
        <w:ind w:left="0" w:right="0" w:firstLine="0"/>
      </w:pPr>
    </w:p>
    <w:p w14:paraId="1C39D080" w14:textId="77777777" w:rsidR="00754F57" w:rsidRDefault="000A331B">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1C39D081" w14:textId="77777777" w:rsidR="00754F57" w:rsidRDefault="00754F57">
      <w:pPr>
        <w:spacing w:before="0" w:line="276" w:lineRule="auto"/>
        <w:ind w:left="0" w:right="0" w:firstLine="0"/>
      </w:pPr>
    </w:p>
    <w:p w14:paraId="1C39D082" w14:textId="77777777" w:rsidR="00754F57" w:rsidRDefault="000A331B">
      <w:pPr>
        <w:spacing w:before="0" w:line="276" w:lineRule="auto"/>
        <w:ind w:left="0" w:right="0" w:firstLine="0"/>
      </w:pPr>
      <w:r>
        <w:rPr>
          <w:noProof/>
        </w:rPr>
        <w:drawing>
          <wp:inline distT="114300" distB="114300" distL="114300" distR="114300" wp14:anchorId="1C39D163" wp14:editId="1C39D164">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1C39D083" w14:textId="77777777" w:rsidR="00754F57" w:rsidRDefault="00754F57">
      <w:pPr>
        <w:spacing w:before="0" w:line="276" w:lineRule="auto"/>
        <w:ind w:left="0" w:right="0" w:firstLine="0"/>
      </w:pPr>
    </w:p>
    <w:p w14:paraId="1C39D084" w14:textId="77777777" w:rsidR="00754F57" w:rsidRDefault="000A331B">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1C39D085" w14:textId="77777777" w:rsidR="00754F57" w:rsidRDefault="000A331B">
      <w:pPr>
        <w:spacing w:before="0" w:line="276" w:lineRule="auto"/>
        <w:ind w:left="0" w:right="0" w:firstLine="0"/>
      </w:pPr>
      <w:r>
        <w:rPr>
          <w:noProof/>
        </w:rPr>
        <w:drawing>
          <wp:inline distT="114300" distB="114300" distL="114300" distR="114300" wp14:anchorId="1C39D165" wp14:editId="1C39D166">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1C39D086" w14:textId="77777777" w:rsidR="00754F57" w:rsidRDefault="00754F57">
      <w:pPr>
        <w:spacing w:before="0" w:line="276" w:lineRule="auto"/>
        <w:ind w:left="0" w:right="0" w:firstLine="0"/>
      </w:pPr>
    </w:p>
    <w:p w14:paraId="1C39D087" w14:textId="77777777" w:rsidR="00754F57" w:rsidRDefault="000A331B">
      <w:pPr>
        <w:spacing w:before="0" w:line="276" w:lineRule="auto"/>
        <w:ind w:left="0" w:right="0" w:firstLine="0"/>
      </w:pPr>
      <w:r>
        <w:rPr>
          <w:noProof/>
        </w:rPr>
        <w:drawing>
          <wp:inline distT="114300" distB="114300" distL="114300" distR="114300" wp14:anchorId="1C39D167" wp14:editId="1C39D168">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1C39D088" w14:textId="77777777" w:rsidR="00754F57" w:rsidRDefault="00754F57">
      <w:pPr>
        <w:spacing w:before="0" w:line="276" w:lineRule="auto"/>
        <w:ind w:left="0" w:right="0" w:firstLine="0"/>
      </w:pPr>
    </w:p>
    <w:p w14:paraId="1C39D089" w14:textId="77777777" w:rsidR="00754F57" w:rsidRDefault="00754F57">
      <w:pPr>
        <w:spacing w:before="0" w:line="276" w:lineRule="auto"/>
        <w:ind w:left="0" w:right="0" w:firstLine="0"/>
      </w:pPr>
    </w:p>
    <w:p w14:paraId="1C39D08A" w14:textId="77777777" w:rsidR="00754F57" w:rsidRDefault="000A331B">
      <w:pPr>
        <w:numPr>
          <w:ilvl w:val="0"/>
          <w:numId w:val="7"/>
        </w:numPr>
        <w:spacing w:before="0" w:line="276" w:lineRule="auto"/>
        <w:ind w:right="0"/>
      </w:pPr>
      <w:r>
        <w:t>You can use this to edit your python file for practice.</w:t>
      </w:r>
    </w:p>
    <w:p w14:paraId="1C39D08B" w14:textId="77777777" w:rsidR="00754F57" w:rsidRDefault="000A331B">
      <w:pPr>
        <w:widowControl w:val="0"/>
        <w:numPr>
          <w:ilvl w:val="0"/>
          <w:numId w:val="7"/>
        </w:numPr>
        <w:spacing w:before="0" w:line="240" w:lineRule="auto"/>
        <w:ind w:right="0"/>
      </w:pPr>
      <w:r>
        <w:t>Take a screenshot of the ide you have set up and the python file from the repository once you edit it below.</w:t>
      </w:r>
    </w:p>
    <w:tbl>
      <w:tblPr>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111"/>
      </w:tblGrid>
      <w:tr w:rsidR="00754F57" w14:paraId="1C39D08E" w14:textId="77777777">
        <w:tc>
          <w:tcPr>
            <w:tcW w:w="10111" w:type="dxa"/>
            <w:shd w:val="clear" w:color="auto" w:fill="FFF2CC"/>
            <w:tcMar>
              <w:top w:w="100" w:type="dxa"/>
              <w:left w:w="100" w:type="dxa"/>
              <w:bottom w:w="100" w:type="dxa"/>
              <w:right w:w="100" w:type="dxa"/>
            </w:tcMar>
          </w:tcPr>
          <w:p w14:paraId="6358AEA0" w14:textId="77777777" w:rsidR="009B4211" w:rsidRDefault="008020BD">
            <w:pPr>
              <w:widowControl w:val="0"/>
              <w:spacing w:before="0" w:line="240" w:lineRule="auto"/>
              <w:ind w:left="0" w:right="0" w:firstLine="0"/>
            </w:pPr>
            <w:r>
              <w:rPr>
                <w:noProof/>
              </w:rPr>
              <w:drawing>
                <wp:inline distT="0" distB="0" distL="0" distR="0" wp14:anchorId="7748FE31" wp14:editId="464C8953">
                  <wp:extent cx="6293485" cy="7656195"/>
                  <wp:effectExtent l="0" t="0" r="0" b="1905"/>
                  <wp:docPr id="18102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10388" name=""/>
                          <pic:cNvPicPr/>
                        </pic:nvPicPr>
                        <pic:blipFill>
                          <a:blip r:embed="rId13"/>
                          <a:stretch>
                            <a:fillRect/>
                          </a:stretch>
                        </pic:blipFill>
                        <pic:spPr>
                          <a:xfrm>
                            <a:off x="0" y="0"/>
                            <a:ext cx="6293485" cy="7656195"/>
                          </a:xfrm>
                          <a:prstGeom prst="rect">
                            <a:avLst/>
                          </a:prstGeom>
                        </pic:spPr>
                      </pic:pic>
                    </a:graphicData>
                  </a:graphic>
                </wp:inline>
              </w:drawing>
            </w:r>
          </w:p>
          <w:p w14:paraId="1C39D08C" w14:textId="051DCD46" w:rsidR="00754F57" w:rsidRDefault="00FB19CF">
            <w:pPr>
              <w:widowControl w:val="0"/>
              <w:spacing w:before="0" w:line="240" w:lineRule="auto"/>
              <w:ind w:left="0" w:right="0" w:firstLine="0"/>
            </w:pPr>
            <w:r>
              <w:rPr>
                <w:noProof/>
              </w:rPr>
              <w:drawing>
                <wp:inline distT="0" distB="0" distL="0" distR="0" wp14:anchorId="38B1A15C" wp14:editId="11882882">
                  <wp:extent cx="6293485" cy="2663190"/>
                  <wp:effectExtent l="0" t="0" r="0" b="3810"/>
                  <wp:docPr id="90850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05515" name=""/>
                          <pic:cNvPicPr/>
                        </pic:nvPicPr>
                        <pic:blipFill>
                          <a:blip r:embed="rId14"/>
                          <a:stretch>
                            <a:fillRect/>
                          </a:stretch>
                        </pic:blipFill>
                        <pic:spPr>
                          <a:xfrm>
                            <a:off x="0" y="0"/>
                            <a:ext cx="6293485" cy="2663190"/>
                          </a:xfrm>
                          <a:prstGeom prst="rect">
                            <a:avLst/>
                          </a:prstGeom>
                        </pic:spPr>
                      </pic:pic>
                    </a:graphicData>
                  </a:graphic>
                </wp:inline>
              </w:drawing>
            </w:r>
          </w:p>
          <w:p w14:paraId="623ACED6" w14:textId="77777777" w:rsidR="009B4211" w:rsidRDefault="009B4211">
            <w:pPr>
              <w:widowControl w:val="0"/>
              <w:spacing w:before="0" w:line="240" w:lineRule="auto"/>
              <w:ind w:left="0" w:right="0" w:firstLine="0"/>
            </w:pPr>
          </w:p>
          <w:p w14:paraId="1C39D08D" w14:textId="04D80528" w:rsidR="009B4211" w:rsidRDefault="000A331B">
            <w:pPr>
              <w:widowControl w:val="0"/>
              <w:spacing w:before="0" w:line="240" w:lineRule="auto"/>
              <w:ind w:left="0" w:right="0" w:firstLine="0"/>
            </w:pPr>
            <w:r>
              <w:rPr>
                <w:noProof/>
              </w:rPr>
              <w:drawing>
                <wp:inline distT="0" distB="0" distL="0" distR="0" wp14:anchorId="6E4A6F86" wp14:editId="38A55706">
                  <wp:extent cx="6293485" cy="756285"/>
                  <wp:effectExtent l="0" t="0" r="0" b="5715"/>
                  <wp:docPr id="65901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16956" name=""/>
                          <pic:cNvPicPr/>
                        </pic:nvPicPr>
                        <pic:blipFill>
                          <a:blip r:embed="rId15"/>
                          <a:stretch>
                            <a:fillRect/>
                          </a:stretch>
                        </pic:blipFill>
                        <pic:spPr>
                          <a:xfrm>
                            <a:off x="0" y="0"/>
                            <a:ext cx="6293485" cy="756285"/>
                          </a:xfrm>
                          <a:prstGeom prst="rect">
                            <a:avLst/>
                          </a:prstGeom>
                        </pic:spPr>
                      </pic:pic>
                    </a:graphicData>
                  </a:graphic>
                </wp:inline>
              </w:drawing>
            </w:r>
          </w:p>
        </w:tc>
      </w:tr>
    </w:tbl>
    <w:p w14:paraId="1C39D091" w14:textId="77777777" w:rsidR="00754F57" w:rsidRDefault="00754F57">
      <w:pPr>
        <w:widowControl w:val="0"/>
        <w:ind w:left="0" w:firstLine="0"/>
      </w:pPr>
    </w:p>
    <w:p w14:paraId="1C39D092" w14:textId="77777777" w:rsidR="00754F57" w:rsidRDefault="000A331B">
      <w:pPr>
        <w:pStyle w:val="Heading1"/>
        <w:widowControl w:val="0"/>
        <w:spacing w:before="438"/>
        <w:ind w:left="0"/>
      </w:pPr>
      <w:bookmarkStart w:id="3" w:name="_heading=h.rwvlj4hp6mc7" w:colFirst="0" w:colLast="0"/>
      <w:bookmarkEnd w:id="3"/>
      <w:r>
        <w:t xml:space="preserve">2 Pair Programming </w:t>
      </w:r>
    </w:p>
    <w:p w14:paraId="1C39D093" w14:textId="77777777" w:rsidR="00754F57" w:rsidRDefault="00754F57"/>
    <w:p w14:paraId="1C39D094" w14:textId="77777777" w:rsidR="00754F57" w:rsidRDefault="000A331B">
      <w:pPr>
        <w:spacing w:before="0" w:line="276" w:lineRule="auto"/>
        <w:ind w:left="0" w:right="0" w:firstLine="0"/>
      </w:pPr>
      <w:r>
        <w:t>Goal: Improve software quality by having multiple people develop the same code.</w:t>
      </w:r>
    </w:p>
    <w:p w14:paraId="1C39D095" w14:textId="77777777" w:rsidR="00754F57" w:rsidRDefault="000A331B">
      <w:pPr>
        <w:spacing w:before="0" w:line="276" w:lineRule="auto"/>
        <w:ind w:left="0" w:right="0" w:firstLine="0"/>
      </w:pPr>
      <w:r>
        <w:t>Setup:</w:t>
      </w:r>
    </w:p>
    <w:p w14:paraId="1C39D096" w14:textId="77777777" w:rsidR="00754F57" w:rsidRDefault="000A331B">
      <w:pPr>
        <w:numPr>
          <w:ilvl w:val="0"/>
          <w:numId w:val="8"/>
        </w:numPr>
        <w:spacing w:before="0" w:line="276" w:lineRule="auto"/>
        <w:ind w:right="0"/>
      </w:pPr>
      <w:r>
        <w:t>One shared computer, alternate roles</w:t>
      </w:r>
    </w:p>
    <w:p w14:paraId="1C39D097" w14:textId="77777777" w:rsidR="00754F57" w:rsidRDefault="000A331B">
      <w:pPr>
        <w:numPr>
          <w:ilvl w:val="0"/>
          <w:numId w:val="8"/>
        </w:numPr>
        <w:spacing w:before="0" w:line="276" w:lineRule="auto"/>
        <w:ind w:right="0"/>
      </w:pPr>
      <w:r>
        <w:t>Driver: Enters code while vocalizing work</w:t>
      </w:r>
    </w:p>
    <w:p w14:paraId="1C39D098" w14:textId="77777777" w:rsidR="00754F57" w:rsidRDefault="000A331B">
      <w:pPr>
        <w:numPr>
          <w:ilvl w:val="0"/>
          <w:numId w:val="8"/>
        </w:numPr>
        <w:spacing w:before="0" w:line="276" w:lineRule="auto"/>
        <w:ind w:right="0"/>
      </w:pPr>
      <w:r>
        <w:t>Observer: Reviews each line as it’s typed, acts as safety net + suggest next steps</w:t>
      </w:r>
    </w:p>
    <w:p w14:paraId="1C39D099" w14:textId="77777777" w:rsidR="00754F57" w:rsidRDefault="000A331B">
      <w:pPr>
        <w:spacing w:before="0" w:line="276" w:lineRule="auto"/>
        <w:ind w:left="0" w:right="0" w:firstLine="0"/>
      </w:pPr>
      <w:r>
        <w:t>Effects:</w:t>
      </w:r>
    </w:p>
    <w:p w14:paraId="1C39D09A" w14:textId="77777777" w:rsidR="00754F57" w:rsidRDefault="000A331B">
      <w:pPr>
        <w:numPr>
          <w:ilvl w:val="0"/>
          <w:numId w:val="8"/>
        </w:numPr>
        <w:spacing w:before="0" w:line="276" w:lineRule="auto"/>
        <w:ind w:right="0"/>
      </w:pPr>
      <w:r>
        <w:t>Cooperative, a lot of talking! + Increases likelihood that task is completed correctly</w:t>
      </w:r>
    </w:p>
    <w:p w14:paraId="1C39D09B" w14:textId="77777777" w:rsidR="00754F57" w:rsidRDefault="000A331B">
      <w:pPr>
        <w:numPr>
          <w:ilvl w:val="0"/>
          <w:numId w:val="8"/>
        </w:numPr>
        <w:spacing w:before="0" w:line="276" w:lineRule="auto"/>
        <w:ind w:right="0"/>
      </w:pPr>
      <w:r>
        <w:t>Also transfers knowledge between pairs</w:t>
      </w:r>
    </w:p>
    <w:p w14:paraId="1C39D09C" w14:textId="77777777" w:rsidR="00754F57" w:rsidRDefault="00754F57">
      <w:pPr>
        <w:spacing w:before="0" w:line="276" w:lineRule="auto"/>
        <w:ind w:left="0" w:right="0" w:firstLine="0"/>
      </w:pPr>
    </w:p>
    <w:p w14:paraId="1C39D09D" w14:textId="77777777" w:rsidR="00754F57" w:rsidRDefault="00754F57">
      <w:pPr>
        <w:spacing w:before="0" w:line="276" w:lineRule="auto"/>
        <w:ind w:left="0" w:right="0" w:firstLine="0"/>
      </w:pPr>
    </w:p>
    <w:p w14:paraId="1C39D09E" w14:textId="77777777" w:rsidR="00754F57" w:rsidRDefault="000A331B">
      <w:pPr>
        <w:spacing w:before="0" w:line="276" w:lineRule="auto"/>
        <w:ind w:left="0" w:right="0" w:firstLine="0"/>
      </w:pPr>
      <w:r>
        <w:t xml:space="preserve">Start learning the basics by going through </w:t>
      </w:r>
      <w:hyperlink r:id="rId16">
        <w:r>
          <w:rPr>
            <w:color w:val="1155CC"/>
            <w:u w:val="single"/>
          </w:rPr>
          <w:t>Hello, World! - Free Interactive Python Tutorial</w:t>
        </w:r>
      </w:hyperlink>
      <w:r>
        <w:t xml:space="preserve"> by following the instructions below. </w:t>
      </w:r>
    </w:p>
    <w:p w14:paraId="1C39D09F" w14:textId="77777777" w:rsidR="00754F57" w:rsidRDefault="000A331B">
      <w:pPr>
        <w:numPr>
          <w:ilvl w:val="0"/>
          <w:numId w:val="11"/>
        </w:numPr>
        <w:spacing w:before="0" w:line="276" w:lineRule="auto"/>
        <w:ind w:right="0"/>
      </w:pPr>
      <w:r>
        <w:t>You should spend at least 20 minutes pair programming</w:t>
      </w:r>
    </w:p>
    <w:p w14:paraId="1C39D0A0" w14:textId="77777777" w:rsidR="00754F57" w:rsidRDefault="000A331B">
      <w:pPr>
        <w:numPr>
          <w:ilvl w:val="0"/>
          <w:numId w:val="11"/>
        </w:numPr>
        <w:spacing w:before="0" w:line="276" w:lineRule="auto"/>
        <w:ind w:right="0"/>
      </w:pPr>
      <w:r>
        <w:rPr>
          <w:b/>
          <w:noProof/>
          <w:sz w:val="36"/>
          <w:szCs w:val="36"/>
        </w:rPr>
        <w:drawing>
          <wp:inline distT="114300" distB="114300" distL="114300" distR="114300" wp14:anchorId="1C39D169" wp14:editId="1C39D16A">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8">
        <w:r>
          <w:rPr>
            <w:color w:val="1155CC"/>
            <w:u w:val="single"/>
          </w:rPr>
          <w:t>https://obsproject.com/</w:t>
        </w:r>
      </w:hyperlink>
      <w:r>
        <w:t xml:space="preserve"> )</w:t>
      </w:r>
    </w:p>
    <w:p w14:paraId="1C39D0A1" w14:textId="77777777" w:rsidR="00754F57" w:rsidRDefault="00754F57">
      <w:pPr>
        <w:spacing w:before="0" w:line="276" w:lineRule="auto"/>
        <w:ind w:left="0" w:right="0" w:firstLine="0"/>
      </w:pPr>
    </w:p>
    <w:p w14:paraId="1C39D0A2" w14:textId="77777777" w:rsidR="00754F57" w:rsidRDefault="000A331B">
      <w:pPr>
        <w:spacing w:before="0" w:line="276" w:lineRule="auto"/>
        <w:ind w:left="0" w:right="0" w:firstLine="0"/>
      </w:pPr>
      <w:r>
        <w:t xml:space="preserve">Where it says exercise code: that means for that section you are doing the exercise at the end of the information. </w:t>
      </w:r>
    </w:p>
    <w:p w14:paraId="1C39D0A3" w14:textId="77777777" w:rsidR="00754F57" w:rsidRDefault="000A331B">
      <w:pPr>
        <w:numPr>
          <w:ilvl w:val="0"/>
          <w:numId w:val="2"/>
        </w:numPr>
        <w:spacing w:before="0" w:line="276" w:lineRule="auto"/>
        <w:ind w:right="0"/>
      </w:pPr>
      <w:r>
        <w:t>Do not copy the solution code. Instead copy your code and paste below. Add any notes that would be helpful.</w:t>
      </w:r>
    </w:p>
    <w:p w14:paraId="1C39D0A4" w14:textId="77777777" w:rsidR="00754F57" w:rsidRDefault="000A331B">
      <w:pPr>
        <w:numPr>
          <w:ilvl w:val="0"/>
          <w:numId w:val="2"/>
        </w:numPr>
        <w:spacing w:before="0" w:line="276" w:lineRule="auto"/>
        <w:ind w:right="0"/>
      </w:pPr>
      <w:r>
        <w:t>Do not worry if you do not finish all the parts when pair programming but you should start pair programming and videoing with lists.</w:t>
      </w:r>
    </w:p>
    <w:p w14:paraId="1C39D0A5" w14:textId="77777777" w:rsidR="00754F57" w:rsidRDefault="000A331B">
      <w:pPr>
        <w:numPr>
          <w:ilvl w:val="0"/>
          <w:numId w:val="2"/>
        </w:numPr>
        <w:spacing w:before="0" w:line="276" w:lineRule="auto"/>
        <w:ind w:right="0"/>
      </w:pPr>
      <w:r>
        <w:t>Complete on your own after the pair programming ends.</w:t>
      </w:r>
    </w:p>
    <w:p w14:paraId="1C39D0A6" w14:textId="77777777" w:rsidR="00754F57" w:rsidRDefault="00754F57">
      <w:pPr>
        <w:spacing w:before="0" w:line="276" w:lineRule="auto"/>
        <w:ind w:left="0" w:right="0" w:firstLine="0"/>
      </w:pPr>
    </w:p>
    <w:p w14:paraId="1C39D0A7" w14:textId="77777777" w:rsidR="00754F57" w:rsidRDefault="00754F57">
      <w:pPr>
        <w:spacing w:before="0" w:line="276" w:lineRule="auto"/>
        <w:ind w:left="0" w:right="0" w:firstLine="0"/>
      </w:pPr>
    </w:p>
    <w:tbl>
      <w:tblPr>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111"/>
      </w:tblGrid>
      <w:tr w:rsidR="00754F57" w14:paraId="1C39D0AD" w14:textId="77777777">
        <w:tc>
          <w:tcPr>
            <w:tcW w:w="10111" w:type="dxa"/>
            <w:shd w:val="clear" w:color="auto" w:fill="FFF2CC"/>
            <w:tcMar>
              <w:top w:w="100" w:type="dxa"/>
              <w:left w:w="100" w:type="dxa"/>
              <w:bottom w:w="100" w:type="dxa"/>
              <w:right w:w="100" w:type="dxa"/>
            </w:tcMar>
          </w:tcPr>
          <w:p w14:paraId="1C39D0A8" w14:textId="77777777" w:rsidR="00754F57" w:rsidRDefault="000A331B">
            <w:pPr>
              <w:widowControl w:val="0"/>
              <w:spacing w:before="0" w:line="240" w:lineRule="auto"/>
              <w:ind w:left="0" w:right="0" w:firstLine="0"/>
            </w:pPr>
            <w:r>
              <w:t>Scan the following sections before pair programming. Take turns summarizing each section to the other. Add any brief notes or examples.</w:t>
            </w:r>
          </w:p>
          <w:p w14:paraId="1C39D0A9" w14:textId="77777777" w:rsidR="00754F57" w:rsidRDefault="00754F57">
            <w:pPr>
              <w:widowControl w:val="0"/>
              <w:spacing w:before="0" w:line="240" w:lineRule="auto"/>
              <w:ind w:left="0" w:right="0" w:firstLine="0"/>
            </w:pPr>
          </w:p>
          <w:p w14:paraId="1C39D0AA"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9">
              <w:r>
                <w:rPr>
                  <w:rFonts w:ascii="Roboto" w:eastAsia="Roboto" w:hAnsi="Roboto" w:cs="Roboto"/>
                  <w:color w:val="007BFF"/>
                  <w:sz w:val="24"/>
                  <w:szCs w:val="24"/>
                </w:rPr>
                <w:t>Hello, World!</w:t>
              </w:r>
            </w:hyperlink>
          </w:p>
          <w:p w14:paraId="1C39D0AB"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0">
              <w:r>
                <w:rPr>
                  <w:rFonts w:ascii="Roboto" w:eastAsia="Roboto" w:hAnsi="Roboto" w:cs="Roboto"/>
                  <w:color w:val="007BFF"/>
                  <w:sz w:val="24"/>
                  <w:szCs w:val="24"/>
                </w:rPr>
                <w:t>Variables and Types</w:t>
              </w:r>
            </w:hyperlink>
          </w:p>
          <w:p w14:paraId="1C39D0AC" w14:textId="77777777" w:rsidR="00754F57" w:rsidRDefault="00754F57">
            <w:pPr>
              <w:widowControl w:val="0"/>
              <w:spacing w:before="0" w:line="240" w:lineRule="auto"/>
              <w:ind w:left="0" w:right="0" w:firstLine="0"/>
            </w:pPr>
          </w:p>
        </w:tc>
      </w:tr>
      <w:tr w:rsidR="00754F57" w14:paraId="1C39D0B1" w14:textId="77777777">
        <w:tc>
          <w:tcPr>
            <w:tcW w:w="10111" w:type="dxa"/>
            <w:shd w:val="clear" w:color="auto" w:fill="FFF2CC"/>
            <w:tcMar>
              <w:top w:w="100" w:type="dxa"/>
              <w:left w:w="100" w:type="dxa"/>
              <w:bottom w:w="100" w:type="dxa"/>
              <w:right w:w="100" w:type="dxa"/>
            </w:tcMar>
          </w:tcPr>
          <w:p w14:paraId="1C39D0AE" w14:textId="77777777" w:rsidR="00754F57" w:rsidRDefault="000A331B">
            <w:pPr>
              <w:widowControl w:val="0"/>
              <w:spacing w:before="0" w:line="240" w:lineRule="auto"/>
              <w:ind w:left="0" w:right="0" w:firstLine="0"/>
            </w:pPr>
            <w:hyperlink r:id="rId21">
              <w:r>
                <w:rPr>
                  <w:color w:val="1155CC"/>
                  <w:u w:val="single"/>
                </w:rPr>
                <w:t>Lists</w:t>
              </w:r>
            </w:hyperlink>
            <w:r>
              <w:t xml:space="preserve">  Review and complete exercise code:</w:t>
            </w:r>
          </w:p>
          <w:p w14:paraId="1C39D0AF" w14:textId="77777777" w:rsidR="00754F57" w:rsidRDefault="00754F57">
            <w:pPr>
              <w:widowControl w:val="0"/>
              <w:spacing w:before="0" w:line="240" w:lineRule="auto"/>
              <w:ind w:left="0" w:right="0" w:firstLine="0"/>
            </w:pPr>
          </w:p>
          <w:p w14:paraId="1C39D0B0" w14:textId="77777777" w:rsidR="00754F57" w:rsidRDefault="00754F57">
            <w:pPr>
              <w:widowControl w:val="0"/>
              <w:spacing w:before="0" w:line="240" w:lineRule="auto"/>
              <w:ind w:left="0" w:right="0" w:firstLine="0"/>
            </w:pPr>
          </w:p>
        </w:tc>
      </w:tr>
      <w:tr w:rsidR="00754F57" w14:paraId="1C39D0B5" w14:textId="77777777">
        <w:tc>
          <w:tcPr>
            <w:tcW w:w="10111" w:type="dxa"/>
            <w:shd w:val="clear" w:color="auto" w:fill="FFF2CC"/>
            <w:tcMar>
              <w:top w:w="100" w:type="dxa"/>
              <w:left w:w="100" w:type="dxa"/>
              <w:bottom w:w="100" w:type="dxa"/>
              <w:right w:w="100" w:type="dxa"/>
            </w:tcMar>
          </w:tcPr>
          <w:p w14:paraId="1C39D0B2" w14:textId="77777777" w:rsidR="00754F57" w:rsidRDefault="000A331B">
            <w:pPr>
              <w:widowControl w:val="0"/>
              <w:spacing w:before="0" w:line="240" w:lineRule="auto"/>
              <w:ind w:left="0" w:right="0" w:firstLine="0"/>
            </w:pPr>
            <w:hyperlink r:id="rId22">
              <w:r>
                <w:rPr>
                  <w:color w:val="1155CC"/>
                  <w:u w:val="single"/>
                </w:rPr>
                <w:t xml:space="preserve">Basic Operators </w:t>
              </w:r>
            </w:hyperlink>
            <w:r>
              <w:t>Review and complete exercise code:</w:t>
            </w:r>
          </w:p>
          <w:p w14:paraId="1C39D0B3" w14:textId="77777777" w:rsidR="00754F57" w:rsidRDefault="00754F57">
            <w:pPr>
              <w:widowControl w:val="0"/>
              <w:spacing w:before="0" w:line="240" w:lineRule="auto"/>
              <w:ind w:left="0" w:right="0" w:firstLine="0"/>
            </w:pPr>
          </w:p>
          <w:p w14:paraId="1C39D0B4" w14:textId="77777777" w:rsidR="00754F57" w:rsidRDefault="00754F57">
            <w:pPr>
              <w:widowControl w:val="0"/>
              <w:spacing w:before="0" w:line="240" w:lineRule="auto"/>
              <w:ind w:left="0" w:right="0" w:firstLine="0"/>
            </w:pPr>
          </w:p>
        </w:tc>
      </w:tr>
      <w:tr w:rsidR="00754F57" w14:paraId="1C39D0BE" w14:textId="77777777">
        <w:tc>
          <w:tcPr>
            <w:tcW w:w="10111" w:type="dxa"/>
            <w:shd w:val="clear" w:color="auto" w:fill="FFF2CC"/>
            <w:tcMar>
              <w:top w:w="100" w:type="dxa"/>
              <w:left w:w="100" w:type="dxa"/>
              <w:bottom w:w="100" w:type="dxa"/>
              <w:right w:w="100" w:type="dxa"/>
            </w:tcMar>
          </w:tcPr>
          <w:p w14:paraId="1C39D0B6" w14:textId="77777777" w:rsidR="00754F57" w:rsidRDefault="000A331B">
            <w:pPr>
              <w:widowControl w:val="0"/>
              <w:spacing w:before="0" w:line="240" w:lineRule="auto"/>
              <w:ind w:left="0" w:right="0" w:firstLine="0"/>
            </w:pPr>
            <w:r>
              <w:t>Scan the following sections. Take turns summarizing each section to the other. Add any brief notes or examples.</w:t>
            </w:r>
          </w:p>
          <w:p w14:paraId="1C39D0B7" w14:textId="77777777" w:rsidR="00754F57" w:rsidRDefault="00754F57">
            <w:pPr>
              <w:widowControl w:val="0"/>
              <w:spacing w:before="0" w:line="240" w:lineRule="auto"/>
              <w:ind w:left="0" w:right="0" w:firstLine="0"/>
            </w:pPr>
          </w:p>
          <w:p w14:paraId="1C39D0B8"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Basic Operators</w:t>
              </w:r>
            </w:hyperlink>
          </w:p>
          <w:p w14:paraId="1C39D0B9"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String Formatting</w:t>
              </w:r>
            </w:hyperlink>
          </w:p>
          <w:p w14:paraId="1C39D0BA"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5">
              <w:r>
                <w:rPr>
                  <w:rFonts w:ascii="Roboto" w:eastAsia="Roboto" w:hAnsi="Roboto" w:cs="Roboto"/>
                  <w:color w:val="007BFF"/>
                  <w:sz w:val="24"/>
                  <w:szCs w:val="24"/>
                  <w:shd w:val="clear" w:color="auto" w:fill="FFF2CC"/>
                </w:rPr>
                <w:t>Basic String Operations</w:t>
              </w:r>
            </w:hyperlink>
          </w:p>
          <w:p w14:paraId="1C39D0BB"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Conditions</w:t>
              </w:r>
            </w:hyperlink>
          </w:p>
          <w:p w14:paraId="1C39D0BC" w14:textId="77777777" w:rsidR="00754F57" w:rsidRDefault="000A331B">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Pr>
                  <w:rFonts w:ascii="Roboto" w:eastAsia="Roboto" w:hAnsi="Roboto" w:cs="Roboto"/>
                  <w:color w:val="007BFF"/>
                  <w:sz w:val="24"/>
                  <w:szCs w:val="24"/>
                  <w:shd w:val="clear" w:color="auto" w:fill="FFF2CC"/>
                </w:rPr>
                <w:t>Loops</w:t>
              </w:r>
            </w:hyperlink>
          </w:p>
          <w:p w14:paraId="1C39D0BD" w14:textId="77777777" w:rsidR="00754F57" w:rsidRDefault="00754F57">
            <w:pPr>
              <w:widowControl w:val="0"/>
              <w:spacing w:before="0" w:line="240" w:lineRule="auto"/>
              <w:ind w:left="0" w:right="0" w:firstLine="0"/>
            </w:pPr>
          </w:p>
        </w:tc>
      </w:tr>
      <w:tr w:rsidR="00754F57" w14:paraId="1C39D0C2" w14:textId="77777777">
        <w:tc>
          <w:tcPr>
            <w:tcW w:w="10111" w:type="dxa"/>
            <w:shd w:val="clear" w:color="auto" w:fill="FFF2CC"/>
            <w:tcMar>
              <w:top w:w="100" w:type="dxa"/>
              <w:left w:w="100" w:type="dxa"/>
              <w:bottom w:w="100" w:type="dxa"/>
              <w:right w:w="100" w:type="dxa"/>
            </w:tcMar>
          </w:tcPr>
          <w:p w14:paraId="1C39D0BF" w14:textId="77777777" w:rsidR="00754F57" w:rsidRDefault="000A331B">
            <w:pPr>
              <w:widowControl w:val="0"/>
              <w:spacing w:before="0" w:line="240" w:lineRule="auto"/>
              <w:ind w:left="0" w:right="0" w:firstLine="0"/>
            </w:pPr>
            <w:hyperlink r:id="rId28">
              <w:r>
                <w:rPr>
                  <w:color w:val="1155CC"/>
                  <w:u w:val="single"/>
                </w:rPr>
                <w:t>Functions</w:t>
              </w:r>
            </w:hyperlink>
            <w:r>
              <w:t xml:space="preserve"> Review and complete exercise code:</w:t>
            </w:r>
          </w:p>
          <w:p w14:paraId="1C39D0C0" w14:textId="77777777" w:rsidR="00754F57" w:rsidRDefault="00754F57">
            <w:pPr>
              <w:widowControl w:val="0"/>
              <w:spacing w:before="0" w:line="240" w:lineRule="auto"/>
              <w:ind w:left="0" w:right="0" w:firstLine="0"/>
            </w:pPr>
          </w:p>
          <w:p w14:paraId="1C39D0C1" w14:textId="77777777" w:rsidR="00754F57" w:rsidRDefault="00754F57">
            <w:pPr>
              <w:widowControl w:val="0"/>
              <w:spacing w:before="0" w:line="240" w:lineRule="auto"/>
              <w:ind w:left="0" w:right="0" w:firstLine="0"/>
            </w:pPr>
          </w:p>
        </w:tc>
      </w:tr>
      <w:tr w:rsidR="00754F57" w14:paraId="1C39D0C7" w14:textId="77777777">
        <w:tc>
          <w:tcPr>
            <w:tcW w:w="10111" w:type="dxa"/>
            <w:shd w:val="clear" w:color="auto" w:fill="FFF2CC"/>
            <w:tcMar>
              <w:top w:w="100" w:type="dxa"/>
              <w:left w:w="100" w:type="dxa"/>
              <w:bottom w:w="100" w:type="dxa"/>
              <w:right w:w="100" w:type="dxa"/>
            </w:tcMar>
          </w:tcPr>
          <w:p w14:paraId="1C39D0C3" w14:textId="77777777" w:rsidR="00754F57" w:rsidRDefault="000A331B">
            <w:pPr>
              <w:widowControl w:val="0"/>
              <w:spacing w:before="0" w:line="240" w:lineRule="auto"/>
              <w:ind w:left="0" w:right="0" w:firstLine="0"/>
            </w:pPr>
            <w:hyperlink r:id="rId29">
              <w:r>
                <w:rPr>
                  <w:color w:val="1155CC"/>
                  <w:u w:val="single"/>
                </w:rPr>
                <w:t>Classes and Objects</w:t>
              </w:r>
            </w:hyperlink>
            <w:r>
              <w:t xml:space="preserve"> Review and complete exercise code:</w:t>
            </w:r>
          </w:p>
          <w:p w14:paraId="1C39D0C4" w14:textId="77777777" w:rsidR="00754F57" w:rsidRDefault="00754F57">
            <w:pPr>
              <w:widowControl w:val="0"/>
              <w:spacing w:before="0" w:line="240" w:lineRule="auto"/>
              <w:ind w:left="0" w:right="0" w:firstLine="0"/>
            </w:pPr>
          </w:p>
          <w:p w14:paraId="1C39D0C5" w14:textId="77777777" w:rsidR="00754F57" w:rsidRDefault="00754F57">
            <w:pPr>
              <w:widowControl w:val="0"/>
              <w:spacing w:before="0" w:line="240" w:lineRule="auto"/>
              <w:ind w:left="0" w:right="0" w:firstLine="0"/>
            </w:pPr>
          </w:p>
          <w:p w14:paraId="1C39D0C6" w14:textId="77777777" w:rsidR="00754F57" w:rsidRDefault="00754F57">
            <w:pPr>
              <w:widowControl w:val="0"/>
              <w:spacing w:before="0" w:line="240" w:lineRule="auto"/>
              <w:ind w:left="0" w:right="0" w:firstLine="0"/>
            </w:pPr>
          </w:p>
        </w:tc>
      </w:tr>
      <w:tr w:rsidR="00754F57" w14:paraId="1C39D0CB" w14:textId="77777777">
        <w:tc>
          <w:tcPr>
            <w:tcW w:w="10111" w:type="dxa"/>
            <w:shd w:val="clear" w:color="auto" w:fill="FFF2CC"/>
            <w:tcMar>
              <w:top w:w="100" w:type="dxa"/>
              <w:left w:w="100" w:type="dxa"/>
              <w:bottom w:w="100" w:type="dxa"/>
              <w:right w:w="100" w:type="dxa"/>
            </w:tcMar>
          </w:tcPr>
          <w:p w14:paraId="1C39D0C8" w14:textId="77777777" w:rsidR="00754F57" w:rsidRDefault="000A331B">
            <w:pPr>
              <w:widowControl w:val="0"/>
              <w:spacing w:before="0" w:line="240" w:lineRule="auto"/>
              <w:ind w:left="0" w:right="0" w:firstLine="0"/>
            </w:pPr>
            <w:hyperlink r:id="rId30">
              <w:r>
                <w:rPr>
                  <w:color w:val="1155CC"/>
                  <w:u w:val="single"/>
                </w:rPr>
                <w:t xml:space="preserve">Dictionaries </w:t>
              </w:r>
            </w:hyperlink>
            <w:r>
              <w:t>Review and complete exercise code:</w:t>
            </w:r>
          </w:p>
          <w:p w14:paraId="1C39D0C9" w14:textId="77777777" w:rsidR="00754F57" w:rsidRDefault="00754F57">
            <w:pPr>
              <w:widowControl w:val="0"/>
              <w:spacing w:before="0" w:line="240" w:lineRule="auto"/>
              <w:ind w:left="0" w:right="0" w:firstLine="0"/>
            </w:pPr>
          </w:p>
          <w:p w14:paraId="1C39D0CA" w14:textId="77777777" w:rsidR="00754F57" w:rsidRDefault="00754F57">
            <w:pPr>
              <w:widowControl w:val="0"/>
              <w:spacing w:before="0" w:line="240" w:lineRule="auto"/>
              <w:ind w:left="0" w:right="0" w:firstLine="0"/>
            </w:pPr>
          </w:p>
        </w:tc>
      </w:tr>
    </w:tbl>
    <w:p w14:paraId="1C39D0CC" w14:textId="77777777" w:rsidR="00754F57" w:rsidRDefault="00754F57">
      <w:pPr>
        <w:spacing w:before="438"/>
        <w:ind w:left="0" w:firstLine="0"/>
      </w:pPr>
    </w:p>
    <w:p w14:paraId="1C39D0CD" w14:textId="77777777" w:rsidR="00754F57" w:rsidRDefault="000A331B">
      <w:pPr>
        <w:pStyle w:val="Heading1"/>
        <w:spacing w:before="438"/>
        <w:ind w:left="22"/>
      </w:pPr>
      <w:bookmarkStart w:id="4" w:name="_heading=h.3fp0cqgnykx1" w:colFirst="0" w:colLast="0"/>
      <w:bookmarkEnd w:id="4"/>
      <w:r>
        <w:t xml:space="preserve">3 Version Control </w:t>
      </w:r>
    </w:p>
    <w:p w14:paraId="1C39D0CE" w14:textId="77777777" w:rsidR="00754F57" w:rsidRDefault="000A331B">
      <w:pPr>
        <w:pStyle w:val="Heading2"/>
        <w:ind w:left="0" w:firstLine="0"/>
      </w:pPr>
      <w:bookmarkStart w:id="5" w:name="_heading=h.bptpc7j7mx76" w:colFirst="0" w:colLast="0"/>
      <w:bookmarkEnd w:id="5"/>
      <w:r>
        <w:t>Set-up git and github repository</w:t>
      </w:r>
    </w:p>
    <w:p w14:paraId="1C39D0CF" w14:textId="77777777" w:rsidR="00754F57" w:rsidRDefault="000A331B">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1C39D0D0" w14:textId="77777777" w:rsidR="00754F57" w:rsidRDefault="000A331B">
      <w:pPr>
        <w:spacing w:before="0" w:line="276" w:lineRule="auto"/>
        <w:ind w:left="0" w:right="0" w:firstLine="0"/>
        <w:rPr>
          <w:color w:val="24292F"/>
        </w:rPr>
      </w:pPr>
      <w:r>
        <w:rPr>
          <w:color w:val="24292F"/>
        </w:rPr>
        <w:t>Here is an example of using the default command prompt</w:t>
      </w:r>
    </w:p>
    <w:p w14:paraId="1C39D0D1" w14:textId="77777777" w:rsidR="00754F57" w:rsidRDefault="000A331B">
      <w:pPr>
        <w:spacing w:before="0" w:line="276" w:lineRule="auto"/>
        <w:ind w:left="0" w:right="0" w:firstLine="0"/>
        <w:rPr>
          <w:color w:val="24292F"/>
        </w:rPr>
      </w:pPr>
      <w:r>
        <w:rPr>
          <w:noProof/>
          <w:color w:val="24292F"/>
        </w:rPr>
        <w:drawing>
          <wp:inline distT="114300" distB="114300" distL="114300" distR="114300" wp14:anchorId="1C39D16B" wp14:editId="1C39D16C">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943600" cy="1384300"/>
                    </a:xfrm>
                    <a:prstGeom prst="rect">
                      <a:avLst/>
                    </a:prstGeom>
                    <a:ln/>
                  </pic:spPr>
                </pic:pic>
              </a:graphicData>
            </a:graphic>
          </wp:inline>
        </w:drawing>
      </w:r>
    </w:p>
    <w:p w14:paraId="1C39D0D2" w14:textId="77777777" w:rsidR="00754F57" w:rsidRDefault="00754F57">
      <w:pPr>
        <w:spacing w:before="0" w:line="276" w:lineRule="auto"/>
        <w:ind w:left="0" w:right="0" w:firstLine="0"/>
        <w:rPr>
          <w:color w:val="24292F"/>
        </w:rPr>
      </w:pPr>
    </w:p>
    <w:p w14:paraId="1C39D0D3" w14:textId="77777777" w:rsidR="00754F57" w:rsidRDefault="00754F57">
      <w:pPr>
        <w:spacing w:before="0" w:line="276" w:lineRule="auto"/>
        <w:ind w:left="0" w:right="0" w:firstLine="0"/>
        <w:rPr>
          <w:color w:val="24292F"/>
        </w:rPr>
      </w:pPr>
    </w:p>
    <w:p w14:paraId="1C39D0D4" w14:textId="77777777" w:rsidR="00754F57" w:rsidRDefault="00754F57">
      <w:pPr>
        <w:spacing w:before="0" w:line="276" w:lineRule="auto"/>
        <w:ind w:left="0" w:right="0" w:firstLine="0"/>
        <w:rPr>
          <w:color w:val="24292F"/>
        </w:rPr>
      </w:pPr>
    </w:p>
    <w:p w14:paraId="1C39D0D5" w14:textId="77777777" w:rsidR="00754F57" w:rsidRDefault="000A331B">
      <w:pPr>
        <w:spacing w:before="0" w:line="276" w:lineRule="auto"/>
        <w:ind w:left="0" w:right="0" w:firstLine="0"/>
        <w:rPr>
          <w:color w:val="24292F"/>
        </w:rPr>
      </w:pPr>
      <w:r>
        <w:rPr>
          <w:color w:val="24292F"/>
        </w:rPr>
        <w:t xml:space="preserve">Research </w:t>
      </w:r>
    </w:p>
    <w:p w14:paraId="1C39D0D6" w14:textId="77777777" w:rsidR="00754F57" w:rsidRDefault="000A331B">
      <w:pPr>
        <w:numPr>
          <w:ilvl w:val="0"/>
          <w:numId w:val="10"/>
        </w:numPr>
        <w:spacing w:before="0" w:line="276" w:lineRule="auto"/>
        <w:ind w:right="0"/>
        <w:rPr>
          <w:color w:val="24292F"/>
        </w:rPr>
      </w:pPr>
      <w:r>
        <w:rPr>
          <w:color w:val="24292F"/>
        </w:rPr>
        <w:t>What is git and github? What does git provide? What does github provide?</w:t>
      </w:r>
    </w:p>
    <w:p w14:paraId="1C39D0D7" w14:textId="77777777" w:rsidR="00754F57" w:rsidRDefault="000A331B">
      <w:pPr>
        <w:numPr>
          <w:ilvl w:val="0"/>
          <w:numId w:val="10"/>
        </w:numPr>
        <w:spacing w:before="0" w:line="276" w:lineRule="auto"/>
        <w:ind w:right="0"/>
        <w:rPr>
          <w:color w:val="24292F"/>
        </w:rPr>
      </w:pPr>
      <w:r>
        <w:rPr>
          <w:color w:val="24292F"/>
        </w:rPr>
        <w:t xml:space="preserve">How can you create a github repository from a local folder? </w:t>
      </w:r>
    </w:p>
    <w:p w14:paraId="1C39D0D8" w14:textId="77777777" w:rsidR="00754F57" w:rsidRDefault="000A331B">
      <w:pPr>
        <w:numPr>
          <w:ilvl w:val="0"/>
          <w:numId w:val="10"/>
        </w:numPr>
        <w:spacing w:before="0" w:line="276" w:lineRule="auto"/>
        <w:ind w:right="0"/>
        <w:rPr>
          <w:color w:val="24292F"/>
        </w:rPr>
      </w:pPr>
      <w:r>
        <w:rPr>
          <w:color w:val="24292F"/>
        </w:rPr>
        <w:t>What documentation could be useful to help understand the commands?</w:t>
      </w:r>
    </w:p>
    <w:p w14:paraId="1C39D0D9" w14:textId="77777777" w:rsidR="00754F57" w:rsidRDefault="00754F57">
      <w:pPr>
        <w:spacing w:before="0" w:line="276" w:lineRule="auto"/>
        <w:ind w:left="0" w:right="0" w:firstLine="0"/>
        <w:rPr>
          <w:color w:val="24292F"/>
        </w:rPr>
      </w:pPr>
    </w:p>
    <w:p w14:paraId="1C39D0DA" w14:textId="77777777" w:rsidR="00754F57" w:rsidRDefault="000A331B">
      <w:pPr>
        <w:spacing w:before="0" w:line="276" w:lineRule="auto"/>
        <w:ind w:left="0" w:right="0" w:firstLine="0"/>
        <w:rPr>
          <w:color w:val="24292F"/>
        </w:rPr>
      </w:pPr>
      <w:r>
        <w:rPr>
          <w:color w:val="24292F"/>
        </w:rPr>
        <w:t>Include resources in the table above.</w:t>
      </w:r>
    </w:p>
    <w:p w14:paraId="1C39D0DB" w14:textId="77777777" w:rsidR="00754F57" w:rsidRDefault="00754F57">
      <w:pPr>
        <w:spacing w:before="0" w:line="276" w:lineRule="auto"/>
        <w:ind w:left="720" w:right="0" w:hanging="360"/>
        <w:rPr>
          <w:color w:val="24292F"/>
        </w:rPr>
      </w:pPr>
    </w:p>
    <w:p w14:paraId="1C39D0DC" w14:textId="77777777" w:rsidR="00754F57" w:rsidRDefault="000A331B">
      <w:pPr>
        <w:numPr>
          <w:ilvl w:val="0"/>
          <w:numId w:val="1"/>
        </w:numPr>
        <w:spacing w:before="0" w:line="276" w:lineRule="auto"/>
        <w:ind w:right="0"/>
        <w:rPr>
          <w:color w:val="24292F"/>
        </w:rPr>
      </w:pPr>
      <w:r>
        <w:rPr>
          <w:color w:val="24292F"/>
        </w:rPr>
        <w:t>Create a python file in a local folder cs3300-version-practice</w:t>
      </w:r>
    </w:p>
    <w:p w14:paraId="1C39D0DD" w14:textId="77777777" w:rsidR="00754F57" w:rsidRDefault="000A331B">
      <w:pPr>
        <w:numPr>
          <w:ilvl w:val="0"/>
          <w:numId w:val="1"/>
        </w:numPr>
        <w:spacing w:before="0" w:line="276" w:lineRule="auto"/>
        <w:ind w:right="0"/>
        <w:rPr>
          <w:color w:val="24292F"/>
        </w:rPr>
      </w:pPr>
      <w:r>
        <w:rPr>
          <w:color w:val="24292F"/>
        </w:rPr>
        <w:t>Create a folder called documentation in cs3300-version-practice that contains this document.</w:t>
      </w:r>
    </w:p>
    <w:p w14:paraId="1C39D0DE" w14:textId="77777777" w:rsidR="00754F57" w:rsidRDefault="000A331B">
      <w:pPr>
        <w:numPr>
          <w:ilvl w:val="0"/>
          <w:numId w:val="1"/>
        </w:numPr>
        <w:spacing w:before="0" w:line="276" w:lineRule="auto"/>
        <w:ind w:right="0"/>
        <w:rPr>
          <w:color w:val="24292F"/>
        </w:rPr>
      </w:pPr>
      <w:r>
        <w:rPr>
          <w:color w:val="24292F"/>
        </w:rPr>
        <w:t>Create a github account if you do not have one.</w:t>
      </w:r>
    </w:p>
    <w:p w14:paraId="1C39D0DF" w14:textId="77777777" w:rsidR="00754F57" w:rsidRDefault="000A331B">
      <w:pPr>
        <w:numPr>
          <w:ilvl w:val="0"/>
          <w:numId w:val="1"/>
        </w:numPr>
        <w:spacing w:before="0" w:line="276" w:lineRule="auto"/>
        <w:ind w:right="0"/>
        <w:rPr>
          <w:color w:val="24292F"/>
        </w:rPr>
      </w:pPr>
      <w:r>
        <w:rPr>
          <w:color w:val="24292F"/>
        </w:rPr>
        <w:t>Create a github repository that is public  from the local folder.</w:t>
      </w:r>
    </w:p>
    <w:p w14:paraId="1C39D0E0" w14:textId="77777777" w:rsidR="00754F57" w:rsidRDefault="00754F57">
      <w:pPr>
        <w:spacing w:before="0" w:line="276" w:lineRule="auto"/>
        <w:ind w:left="720" w:right="0" w:firstLine="0"/>
        <w:rPr>
          <w:color w:val="24292F"/>
        </w:rPr>
      </w:pPr>
    </w:p>
    <w:p w14:paraId="1C39D0E1" w14:textId="77777777" w:rsidR="00754F57" w:rsidRDefault="000A331B">
      <w:pPr>
        <w:spacing w:before="0" w:line="276" w:lineRule="auto"/>
        <w:ind w:left="720" w:right="0" w:firstLine="0"/>
        <w:rPr>
          <w:color w:val="24292F"/>
        </w:rPr>
      </w:pPr>
      <w:r>
        <w:rPr>
          <w:color w:val="24292F"/>
        </w:rPr>
        <w:t>Explain what you did and the commands you used.</w:t>
      </w: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0E3" w14:textId="77777777">
        <w:tc>
          <w:tcPr>
            <w:tcW w:w="9391" w:type="dxa"/>
            <w:shd w:val="clear" w:color="auto" w:fill="FFF2CC"/>
            <w:tcMar>
              <w:top w:w="100" w:type="dxa"/>
              <w:left w:w="100" w:type="dxa"/>
              <w:bottom w:w="100" w:type="dxa"/>
              <w:right w:w="100" w:type="dxa"/>
            </w:tcMar>
          </w:tcPr>
          <w:p w14:paraId="55515B0D" w14:textId="31A35E99" w:rsidR="00754F57" w:rsidRDefault="00A72811">
            <w:pPr>
              <w:widowControl w:val="0"/>
              <w:spacing w:before="0" w:line="240" w:lineRule="auto"/>
              <w:ind w:left="0" w:right="0" w:firstLine="0"/>
              <w:rPr>
                <w:color w:val="24292F"/>
              </w:rPr>
            </w:pPr>
            <w:r>
              <w:rPr>
                <w:color w:val="24292F"/>
              </w:rPr>
              <w:t>I already have a GitHub reposotiry for class code so all I did was add a new folder called “</w:t>
            </w:r>
            <w:r w:rsidR="007D3EEB">
              <w:rPr>
                <w:color w:val="24292F"/>
              </w:rPr>
              <w:t>cs</w:t>
            </w:r>
            <w:r>
              <w:rPr>
                <w:color w:val="24292F"/>
              </w:rPr>
              <w:t xml:space="preserve">3300-version-control” in that folder and then copy and paste the this GE01 Word document </w:t>
            </w:r>
            <w:r w:rsidR="00622758">
              <w:rPr>
                <w:color w:val="24292F"/>
              </w:rPr>
              <w:t xml:space="preserve">into the new repo and add a simple Python file. </w:t>
            </w:r>
          </w:p>
          <w:p w14:paraId="1C39D0E2" w14:textId="05DB0C77" w:rsidR="00013103" w:rsidRDefault="00013103">
            <w:pPr>
              <w:widowControl w:val="0"/>
              <w:spacing w:before="0" w:line="240" w:lineRule="auto"/>
              <w:ind w:left="0" w:right="0" w:firstLine="0"/>
              <w:rPr>
                <w:color w:val="24292F"/>
              </w:rPr>
            </w:pPr>
            <w:r>
              <w:rPr>
                <w:color w:val="24292F"/>
              </w:rPr>
              <w:t xml:space="preserve">I used “git status” to check that the changes were </w:t>
            </w:r>
            <w:r w:rsidR="003426FF">
              <w:rPr>
                <w:color w:val="24292F"/>
              </w:rPr>
              <w:t>found. Then I used “git add *” to add all the changes to a commit. Then I used “</w:t>
            </w:r>
            <w:r w:rsidR="00217419">
              <w:rPr>
                <w:color w:val="24292F"/>
              </w:rPr>
              <w:t xml:space="preserve">git commit -m “Created new </w:t>
            </w:r>
            <w:r w:rsidR="007D3EEB">
              <w:rPr>
                <w:color w:val="24292F"/>
              </w:rPr>
              <w:t>cs</w:t>
            </w:r>
            <w:r w:rsidR="00217419">
              <w:rPr>
                <w:color w:val="24292F"/>
              </w:rPr>
              <w:t xml:space="preserve">3300 folder with python and Word files”. </w:t>
            </w:r>
            <w:r w:rsidR="000034D5">
              <w:rPr>
                <w:color w:val="24292F"/>
              </w:rPr>
              <w:t xml:space="preserve">Then I used “git push” to push the local changes to the remote repository on GitHub. </w:t>
            </w:r>
          </w:p>
        </w:tc>
      </w:tr>
    </w:tbl>
    <w:p w14:paraId="1C39D0E4" w14:textId="77777777" w:rsidR="00754F57" w:rsidRDefault="000A331B">
      <w:pPr>
        <w:spacing w:before="0" w:line="276" w:lineRule="auto"/>
        <w:ind w:left="0" w:right="0" w:firstLine="0"/>
        <w:rPr>
          <w:color w:val="24292F"/>
        </w:rPr>
      </w:pPr>
      <w:r>
        <w:rPr>
          <w:color w:val="24292F"/>
        </w:rPr>
        <w:tab/>
      </w:r>
    </w:p>
    <w:p w14:paraId="1C39D0E5" w14:textId="77777777" w:rsidR="00754F57" w:rsidRDefault="000A331B">
      <w:pPr>
        <w:spacing w:before="0" w:line="276" w:lineRule="auto"/>
        <w:ind w:left="0" w:right="0" w:firstLine="0"/>
        <w:rPr>
          <w:color w:val="24292F"/>
        </w:rPr>
      </w:pPr>
      <w:r>
        <w:rPr>
          <w:color w:val="24292F"/>
        </w:rPr>
        <w:tab/>
        <w:t>Paste a screenshot of your local directory code</w:t>
      </w:r>
    </w:p>
    <w:p w14:paraId="1C39D0E6" w14:textId="77777777" w:rsidR="00754F57" w:rsidRDefault="00754F57">
      <w:pPr>
        <w:spacing w:before="0" w:line="276" w:lineRule="auto"/>
        <w:ind w:left="720" w:right="0" w:firstLine="0"/>
        <w:rPr>
          <w:color w:val="24292F"/>
        </w:rPr>
      </w:pP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0E8" w14:textId="77777777">
        <w:tc>
          <w:tcPr>
            <w:tcW w:w="9391" w:type="dxa"/>
            <w:shd w:val="clear" w:color="auto" w:fill="FFF2CC"/>
            <w:tcMar>
              <w:top w:w="100" w:type="dxa"/>
              <w:left w:w="100" w:type="dxa"/>
              <w:bottom w:w="100" w:type="dxa"/>
              <w:right w:w="100" w:type="dxa"/>
            </w:tcMar>
          </w:tcPr>
          <w:p w14:paraId="72E12B4A" w14:textId="138D7B56" w:rsidR="00396B0C" w:rsidRDefault="00396B0C">
            <w:pPr>
              <w:widowControl w:val="0"/>
              <w:spacing w:before="0" w:line="240" w:lineRule="auto"/>
              <w:ind w:left="0" w:right="0" w:firstLine="0"/>
              <w:rPr>
                <w:color w:val="24292F"/>
              </w:rPr>
            </w:pPr>
            <w:r>
              <w:rPr>
                <w:noProof/>
              </w:rPr>
              <w:drawing>
                <wp:inline distT="0" distB="0" distL="0" distR="0" wp14:anchorId="35C157C7" wp14:editId="55513659">
                  <wp:extent cx="5836285" cy="633095"/>
                  <wp:effectExtent l="0" t="0" r="0" b="0"/>
                  <wp:docPr id="83043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39054" name=""/>
                          <pic:cNvPicPr/>
                        </pic:nvPicPr>
                        <pic:blipFill>
                          <a:blip r:embed="rId32"/>
                          <a:stretch>
                            <a:fillRect/>
                          </a:stretch>
                        </pic:blipFill>
                        <pic:spPr>
                          <a:xfrm>
                            <a:off x="0" y="0"/>
                            <a:ext cx="5836285" cy="633095"/>
                          </a:xfrm>
                          <a:prstGeom prst="rect">
                            <a:avLst/>
                          </a:prstGeom>
                        </pic:spPr>
                      </pic:pic>
                    </a:graphicData>
                  </a:graphic>
                </wp:inline>
              </w:drawing>
            </w:r>
          </w:p>
          <w:p w14:paraId="2C728378" w14:textId="77777777" w:rsidR="00396B0C" w:rsidRDefault="00396B0C">
            <w:pPr>
              <w:widowControl w:val="0"/>
              <w:spacing w:before="0" w:line="240" w:lineRule="auto"/>
              <w:ind w:left="0" w:right="0" w:firstLine="0"/>
              <w:rPr>
                <w:color w:val="24292F"/>
              </w:rPr>
            </w:pPr>
          </w:p>
          <w:p w14:paraId="1C39D0E7" w14:textId="5D099BF9" w:rsidR="00754F57" w:rsidRDefault="002072A4">
            <w:pPr>
              <w:widowControl w:val="0"/>
              <w:spacing w:before="0" w:line="240" w:lineRule="auto"/>
              <w:ind w:left="0" w:right="0" w:firstLine="0"/>
              <w:rPr>
                <w:color w:val="24292F"/>
              </w:rPr>
            </w:pPr>
            <w:r>
              <w:rPr>
                <w:noProof/>
              </w:rPr>
              <w:drawing>
                <wp:inline distT="0" distB="0" distL="0" distR="0" wp14:anchorId="54B19924" wp14:editId="3C4CD351">
                  <wp:extent cx="5836285" cy="1132840"/>
                  <wp:effectExtent l="0" t="0" r="0" b="0"/>
                  <wp:docPr id="16652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7838" name=""/>
                          <pic:cNvPicPr/>
                        </pic:nvPicPr>
                        <pic:blipFill>
                          <a:blip r:embed="rId33"/>
                          <a:stretch>
                            <a:fillRect/>
                          </a:stretch>
                        </pic:blipFill>
                        <pic:spPr>
                          <a:xfrm>
                            <a:off x="0" y="0"/>
                            <a:ext cx="5836285" cy="1132840"/>
                          </a:xfrm>
                          <a:prstGeom prst="rect">
                            <a:avLst/>
                          </a:prstGeom>
                        </pic:spPr>
                      </pic:pic>
                    </a:graphicData>
                  </a:graphic>
                </wp:inline>
              </w:drawing>
            </w:r>
          </w:p>
        </w:tc>
      </w:tr>
    </w:tbl>
    <w:p w14:paraId="1C39D0E9" w14:textId="77777777" w:rsidR="00754F57" w:rsidRDefault="000A331B">
      <w:pPr>
        <w:spacing w:before="0" w:line="276" w:lineRule="auto"/>
        <w:ind w:left="0" w:right="0" w:firstLine="0"/>
        <w:rPr>
          <w:color w:val="24292F"/>
        </w:rPr>
      </w:pPr>
      <w:r>
        <w:rPr>
          <w:color w:val="24292F"/>
        </w:rPr>
        <w:tab/>
      </w:r>
    </w:p>
    <w:p w14:paraId="1C39D0EA" w14:textId="77777777" w:rsidR="00754F57" w:rsidRDefault="000A331B">
      <w:pPr>
        <w:spacing w:before="0" w:line="276" w:lineRule="auto"/>
        <w:ind w:left="0" w:right="0" w:firstLine="0"/>
        <w:rPr>
          <w:color w:val="24292F"/>
        </w:rPr>
      </w:pPr>
      <w:r>
        <w:rPr>
          <w:color w:val="24292F"/>
        </w:rPr>
        <w:tab/>
        <w:t>Paste a screenshot of your github repository code</w:t>
      </w:r>
    </w:p>
    <w:p w14:paraId="2312B491" w14:textId="77777777" w:rsidR="003B0400" w:rsidRDefault="003B0400">
      <w:pPr>
        <w:spacing w:before="0" w:line="276" w:lineRule="auto"/>
        <w:ind w:left="0" w:right="0" w:firstLine="0"/>
        <w:rPr>
          <w:color w:val="24292F"/>
        </w:rPr>
      </w:pPr>
    </w:p>
    <w:p w14:paraId="1C39D0EB" w14:textId="77777777" w:rsidR="00754F57" w:rsidRDefault="00754F57">
      <w:pPr>
        <w:spacing w:before="0" w:line="276" w:lineRule="auto"/>
        <w:ind w:left="720" w:right="0" w:firstLine="0"/>
        <w:rPr>
          <w:color w:val="24292F"/>
        </w:rPr>
      </w:pP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0ED" w14:textId="77777777">
        <w:tc>
          <w:tcPr>
            <w:tcW w:w="9391" w:type="dxa"/>
            <w:shd w:val="clear" w:color="auto" w:fill="FFF2CC"/>
            <w:tcMar>
              <w:top w:w="100" w:type="dxa"/>
              <w:left w:w="100" w:type="dxa"/>
              <w:bottom w:w="100" w:type="dxa"/>
              <w:right w:w="100" w:type="dxa"/>
            </w:tcMar>
          </w:tcPr>
          <w:p w14:paraId="1C39D0EC" w14:textId="3B6E07C3" w:rsidR="00754F57" w:rsidRDefault="00BB06CB">
            <w:pPr>
              <w:widowControl w:val="0"/>
              <w:spacing w:before="0" w:line="240" w:lineRule="auto"/>
              <w:ind w:left="0" w:right="0" w:firstLine="0"/>
              <w:rPr>
                <w:color w:val="24292F"/>
              </w:rPr>
            </w:pPr>
            <w:r>
              <w:rPr>
                <w:noProof/>
              </w:rPr>
              <w:drawing>
                <wp:inline distT="0" distB="0" distL="0" distR="0" wp14:anchorId="072CA16E" wp14:editId="5639A76A">
                  <wp:extent cx="5836285" cy="1213485"/>
                  <wp:effectExtent l="0" t="0" r="0" b="5715"/>
                  <wp:docPr id="18521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3018" name=""/>
                          <pic:cNvPicPr/>
                        </pic:nvPicPr>
                        <pic:blipFill>
                          <a:blip r:embed="rId34"/>
                          <a:stretch>
                            <a:fillRect/>
                          </a:stretch>
                        </pic:blipFill>
                        <pic:spPr>
                          <a:xfrm>
                            <a:off x="0" y="0"/>
                            <a:ext cx="5836285" cy="1213485"/>
                          </a:xfrm>
                          <a:prstGeom prst="rect">
                            <a:avLst/>
                          </a:prstGeom>
                        </pic:spPr>
                      </pic:pic>
                    </a:graphicData>
                  </a:graphic>
                </wp:inline>
              </w:drawing>
            </w:r>
          </w:p>
        </w:tc>
      </w:tr>
    </w:tbl>
    <w:p w14:paraId="1C39D0EE" w14:textId="77777777" w:rsidR="00754F57" w:rsidRDefault="000A331B">
      <w:pPr>
        <w:spacing w:before="0" w:line="276" w:lineRule="auto"/>
        <w:ind w:left="0" w:right="0" w:firstLine="0"/>
        <w:rPr>
          <w:color w:val="24292F"/>
        </w:rPr>
      </w:pPr>
      <w:r>
        <w:rPr>
          <w:color w:val="24292F"/>
        </w:rPr>
        <w:tab/>
      </w:r>
    </w:p>
    <w:p w14:paraId="1C39D0EF" w14:textId="77777777" w:rsidR="00754F57" w:rsidRDefault="000A331B">
      <w:pPr>
        <w:spacing w:before="0" w:line="276" w:lineRule="auto"/>
        <w:ind w:left="0" w:right="0" w:firstLine="720"/>
        <w:rPr>
          <w:color w:val="24292F"/>
        </w:rPr>
      </w:pPr>
      <w:r>
        <w:rPr>
          <w:color w:val="24292F"/>
        </w:rPr>
        <w:t>Paste the url to you github repository code</w:t>
      </w:r>
    </w:p>
    <w:p w14:paraId="1C39D0F0" w14:textId="77777777" w:rsidR="00754F57" w:rsidRDefault="00754F57">
      <w:pPr>
        <w:spacing w:before="0" w:line="276" w:lineRule="auto"/>
        <w:ind w:left="720" w:right="0" w:firstLine="0"/>
        <w:rPr>
          <w:color w:val="24292F"/>
        </w:rPr>
      </w:pP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0F2" w14:textId="77777777">
        <w:tc>
          <w:tcPr>
            <w:tcW w:w="9391" w:type="dxa"/>
            <w:shd w:val="clear" w:color="auto" w:fill="FFF2CC"/>
            <w:tcMar>
              <w:top w:w="100" w:type="dxa"/>
              <w:left w:w="100" w:type="dxa"/>
              <w:bottom w:w="100" w:type="dxa"/>
              <w:right w:w="100" w:type="dxa"/>
            </w:tcMar>
          </w:tcPr>
          <w:p w14:paraId="1C39D0F1" w14:textId="650610B3" w:rsidR="00754F57" w:rsidRDefault="00B5244C">
            <w:pPr>
              <w:widowControl w:val="0"/>
              <w:spacing w:before="0" w:line="240" w:lineRule="auto"/>
              <w:ind w:left="0" w:right="0" w:firstLine="0"/>
              <w:rPr>
                <w:color w:val="24292F"/>
              </w:rPr>
            </w:pPr>
            <w:r w:rsidRPr="00B5244C">
              <w:rPr>
                <w:color w:val="24292F"/>
              </w:rPr>
              <w:t>https://github.com/BlackBeltJ/cs3300-version-control</w:t>
            </w:r>
          </w:p>
        </w:tc>
      </w:tr>
    </w:tbl>
    <w:p w14:paraId="1C39D0F3" w14:textId="77777777" w:rsidR="00754F57" w:rsidRDefault="000A331B">
      <w:pPr>
        <w:spacing w:before="0" w:line="276" w:lineRule="auto"/>
        <w:ind w:left="0" w:right="0" w:firstLine="0"/>
        <w:rPr>
          <w:color w:val="24292F"/>
        </w:rPr>
      </w:pPr>
      <w:r>
        <w:rPr>
          <w:color w:val="24292F"/>
        </w:rPr>
        <w:tab/>
      </w:r>
    </w:p>
    <w:p w14:paraId="1C39D0F4" w14:textId="77777777" w:rsidR="00754F57" w:rsidRDefault="00754F57">
      <w:pPr>
        <w:spacing w:before="0" w:line="276" w:lineRule="auto"/>
        <w:ind w:left="0" w:right="0" w:firstLine="0"/>
        <w:rPr>
          <w:color w:val="24292F"/>
        </w:rPr>
      </w:pPr>
    </w:p>
    <w:p w14:paraId="1C39D0F5" w14:textId="77777777" w:rsidR="00754F57" w:rsidRDefault="000A331B">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5">
        <w:r>
          <w:rPr>
            <w:color w:val="1155CC"/>
            <w:u w:val="single"/>
          </w:rPr>
          <w:t>here</w:t>
        </w:r>
      </w:hyperlink>
      <w:r>
        <w:rPr>
          <w:color w:val="24292F"/>
        </w:rPr>
        <w:t xml:space="preserve">. </w:t>
      </w:r>
    </w:p>
    <w:p w14:paraId="1C39D0F6" w14:textId="77777777" w:rsidR="00754F57" w:rsidRDefault="000A331B">
      <w:pPr>
        <w:numPr>
          <w:ilvl w:val="0"/>
          <w:numId w:val="1"/>
        </w:numPr>
        <w:spacing w:before="0" w:line="276" w:lineRule="auto"/>
        <w:ind w:right="0"/>
        <w:rPr>
          <w:color w:val="24292F"/>
        </w:rPr>
      </w:pPr>
      <w:r>
        <w:rPr>
          <w:color w:val="24292F"/>
        </w:rPr>
        <w:t xml:space="preserve">You may need to set </w:t>
      </w:r>
    </w:p>
    <w:p w14:paraId="1C39D0F7" w14:textId="77777777" w:rsidR="00754F57" w:rsidRDefault="000A331B">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1C39D0F8" w14:textId="77777777" w:rsidR="00754F57" w:rsidRDefault="000A331B">
      <w:pPr>
        <w:spacing w:before="0" w:line="276" w:lineRule="auto"/>
        <w:ind w:left="720" w:right="0" w:firstLine="720"/>
        <w:rPr>
          <w:color w:val="24292F"/>
        </w:rPr>
      </w:pPr>
      <w:r>
        <w:rPr>
          <w:color w:val="24292F"/>
          <w:sz w:val="24"/>
          <w:szCs w:val="24"/>
        </w:rPr>
        <w:t>git config --global user.name "Your Name</w:t>
      </w:r>
    </w:p>
    <w:p w14:paraId="1C39D0F9" w14:textId="77777777" w:rsidR="00754F57" w:rsidRDefault="00754F57">
      <w:pPr>
        <w:spacing w:before="0" w:line="276" w:lineRule="auto"/>
        <w:ind w:left="0" w:right="0" w:firstLine="0"/>
        <w:rPr>
          <w:color w:val="24292F"/>
        </w:rPr>
      </w:pPr>
    </w:p>
    <w:p w14:paraId="1C39D0FA" w14:textId="77777777" w:rsidR="00754F57" w:rsidRDefault="000A331B">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1C39D0FB" w14:textId="77777777" w:rsidR="00754F57" w:rsidRDefault="000A331B">
      <w:pPr>
        <w:numPr>
          <w:ilvl w:val="0"/>
          <w:numId w:val="5"/>
        </w:numPr>
        <w:spacing w:before="0" w:line="276" w:lineRule="auto"/>
        <w:ind w:right="0"/>
        <w:rPr>
          <w:color w:val="24292F"/>
        </w:rPr>
      </w:pPr>
      <w:r>
        <w:rPr>
          <w:color w:val="24292F"/>
        </w:rPr>
        <w:t>You can just work with updating a python file.</w:t>
      </w:r>
    </w:p>
    <w:p w14:paraId="1C39D0FC" w14:textId="77777777" w:rsidR="00754F57" w:rsidRDefault="000A331B">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1C39D0FD" w14:textId="77777777" w:rsidR="00754F57" w:rsidRDefault="00754F57">
      <w:pPr>
        <w:spacing w:before="0" w:line="276" w:lineRule="auto"/>
        <w:ind w:left="720" w:right="0" w:firstLine="0"/>
        <w:rPr>
          <w:color w:val="24292F"/>
          <w:sz w:val="24"/>
          <w:szCs w:val="24"/>
        </w:rPr>
      </w:pPr>
    </w:p>
    <w:p w14:paraId="1C39D0FE" w14:textId="77777777" w:rsidR="00754F57" w:rsidRDefault="000A331B">
      <w:pPr>
        <w:spacing w:before="0" w:line="276" w:lineRule="auto"/>
        <w:ind w:left="720" w:right="0" w:firstLine="0"/>
        <w:rPr>
          <w:color w:val="24292F"/>
          <w:sz w:val="24"/>
          <w:szCs w:val="24"/>
        </w:rPr>
      </w:pPr>
      <w:r>
        <w:rPr>
          <w:color w:val="24292F"/>
          <w:sz w:val="24"/>
          <w:szCs w:val="24"/>
        </w:rPr>
        <w:t>git branch</w:t>
      </w:r>
    </w:p>
    <w:p w14:paraId="1C39D0FF" w14:textId="77777777" w:rsidR="00754F57" w:rsidRDefault="000A331B">
      <w:pPr>
        <w:spacing w:before="0" w:line="276" w:lineRule="auto"/>
        <w:ind w:left="720" w:right="0" w:firstLine="0"/>
        <w:rPr>
          <w:color w:val="24292F"/>
          <w:sz w:val="24"/>
          <w:szCs w:val="24"/>
        </w:rPr>
      </w:pPr>
      <w:r>
        <w:rPr>
          <w:color w:val="24292F"/>
          <w:sz w:val="24"/>
          <w:szCs w:val="24"/>
        </w:rPr>
        <w:t>git status</w:t>
      </w:r>
    </w:p>
    <w:p w14:paraId="1C39D100" w14:textId="77777777" w:rsidR="00754F57" w:rsidRDefault="00754F57">
      <w:pPr>
        <w:spacing w:before="0" w:line="276" w:lineRule="auto"/>
        <w:ind w:left="0" w:right="0" w:firstLine="0"/>
        <w:rPr>
          <w:color w:val="24292F"/>
          <w:sz w:val="24"/>
          <w:szCs w:val="24"/>
        </w:rPr>
      </w:pPr>
    </w:p>
    <w:p w14:paraId="1C39D101" w14:textId="77777777" w:rsidR="00754F57" w:rsidRDefault="000A331B">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1C39D102" w14:textId="77777777" w:rsidR="00754F57" w:rsidRDefault="00754F57">
      <w:pPr>
        <w:spacing w:before="0" w:line="276" w:lineRule="auto"/>
        <w:ind w:left="720" w:right="0" w:hanging="360"/>
        <w:rPr>
          <w:color w:val="24292F"/>
          <w:sz w:val="24"/>
          <w:szCs w:val="24"/>
        </w:rPr>
      </w:pPr>
    </w:p>
    <w:p w14:paraId="1C39D103" w14:textId="77777777" w:rsidR="00754F57" w:rsidRDefault="000A331B">
      <w:pPr>
        <w:spacing w:before="0" w:line="276" w:lineRule="auto"/>
        <w:ind w:left="720" w:right="0" w:hanging="360"/>
        <w:rPr>
          <w:color w:val="24292F"/>
          <w:sz w:val="24"/>
          <w:szCs w:val="24"/>
        </w:rPr>
      </w:pPr>
      <w:r>
        <w:rPr>
          <w:color w:val="24292F"/>
          <w:sz w:val="24"/>
          <w:szCs w:val="24"/>
        </w:rPr>
        <w:tab/>
        <w:t>git add .</w:t>
      </w:r>
    </w:p>
    <w:p w14:paraId="1C39D104" w14:textId="77777777" w:rsidR="00754F57" w:rsidRDefault="000A331B">
      <w:pPr>
        <w:spacing w:before="0" w:line="276" w:lineRule="auto"/>
        <w:ind w:left="720" w:right="0" w:hanging="360"/>
        <w:rPr>
          <w:color w:val="24292F"/>
          <w:sz w:val="24"/>
          <w:szCs w:val="24"/>
        </w:rPr>
      </w:pPr>
      <w:r>
        <w:rPr>
          <w:color w:val="24292F"/>
          <w:sz w:val="24"/>
          <w:szCs w:val="24"/>
        </w:rPr>
        <w:tab/>
        <w:t>git status</w:t>
      </w:r>
    </w:p>
    <w:p w14:paraId="1C39D105" w14:textId="77777777" w:rsidR="00754F57" w:rsidRDefault="00754F57">
      <w:pPr>
        <w:spacing w:before="0" w:line="276" w:lineRule="auto"/>
        <w:ind w:left="720" w:right="0" w:hanging="360"/>
        <w:rPr>
          <w:color w:val="24292F"/>
          <w:sz w:val="24"/>
          <w:szCs w:val="24"/>
        </w:rPr>
      </w:pPr>
    </w:p>
    <w:p w14:paraId="1C39D106" w14:textId="77777777" w:rsidR="00754F57" w:rsidRDefault="000A331B">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1C39D107" w14:textId="77777777" w:rsidR="00754F57" w:rsidRDefault="000A331B">
      <w:pPr>
        <w:spacing w:before="0" w:line="276" w:lineRule="auto"/>
        <w:ind w:left="720" w:right="0" w:hanging="360"/>
        <w:rPr>
          <w:color w:val="24292F"/>
          <w:sz w:val="24"/>
          <w:szCs w:val="24"/>
        </w:rPr>
      </w:pPr>
      <w:r>
        <w:rPr>
          <w:color w:val="24292F"/>
          <w:sz w:val="24"/>
          <w:szCs w:val="24"/>
        </w:rPr>
        <w:tab/>
      </w:r>
    </w:p>
    <w:p w14:paraId="1C39D108" w14:textId="77777777" w:rsidR="00754F57" w:rsidRDefault="000A331B">
      <w:pPr>
        <w:spacing w:before="0" w:line="276" w:lineRule="auto"/>
        <w:ind w:left="720" w:right="0" w:hanging="360"/>
        <w:rPr>
          <w:color w:val="24292F"/>
          <w:sz w:val="24"/>
          <w:szCs w:val="24"/>
        </w:rPr>
      </w:pPr>
      <w:r>
        <w:rPr>
          <w:color w:val="24292F"/>
          <w:sz w:val="24"/>
          <w:szCs w:val="24"/>
        </w:rPr>
        <w:tab/>
        <w:t>git commit -m ‘add description’</w:t>
      </w:r>
    </w:p>
    <w:p w14:paraId="1C39D109" w14:textId="77777777" w:rsidR="00754F57" w:rsidRDefault="000A331B">
      <w:pPr>
        <w:spacing w:before="0" w:line="276" w:lineRule="auto"/>
        <w:ind w:left="720" w:right="0" w:firstLine="0"/>
        <w:rPr>
          <w:color w:val="24292F"/>
          <w:sz w:val="24"/>
          <w:szCs w:val="24"/>
        </w:rPr>
      </w:pPr>
      <w:r>
        <w:rPr>
          <w:color w:val="24292F"/>
          <w:sz w:val="24"/>
          <w:szCs w:val="24"/>
        </w:rPr>
        <w:t>git status</w:t>
      </w:r>
    </w:p>
    <w:p w14:paraId="1C39D10A" w14:textId="77777777" w:rsidR="00754F57" w:rsidRDefault="00754F57">
      <w:pPr>
        <w:spacing w:before="0" w:line="276" w:lineRule="auto"/>
        <w:ind w:left="360" w:right="0" w:firstLine="0"/>
        <w:rPr>
          <w:color w:val="24292F"/>
        </w:rPr>
      </w:pPr>
    </w:p>
    <w:p w14:paraId="1C39D10B" w14:textId="77777777" w:rsidR="00754F57" w:rsidRDefault="000A331B">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1C39D10C" w14:textId="77777777" w:rsidR="00754F57" w:rsidRDefault="000A331B">
      <w:pPr>
        <w:spacing w:before="0" w:line="276" w:lineRule="auto"/>
        <w:ind w:left="1440" w:right="0" w:hanging="360"/>
        <w:rPr>
          <w:color w:val="24292F"/>
          <w:sz w:val="24"/>
          <w:szCs w:val="24"/>
        </w:rPr>
      </w:pPr>
      <w:r>
        <w:rPr>
          <w:color w:val="24292F"/>
          <w:sz w:val="24"/>
          <w:szCs w:val="24"/>
        </w:rPr>
        <w:t xml:space="preserve">     git push</w:t>
      </w:r>
    </w:p>
    <w:p w14:paraId="1C39D10D" w14:textId="77777777" w:rsidR="00754F57" w:rsidRDefault="000A331B">
      <w:pPr>
        <w:spacing w:before="0" w:line="276" w:lineRule="auto"/>
        <w:ind w:left="720" w:right="0" w:firstLine="720"/>
        <w:rPr>
          <w:color w:val="24292F"/>
          <w:sz w:val="24"/>
          <w:szCs w:val="24"/>
        </w:rPr>
      </w:pPr>
      <w:r>
        <w:rPr>
          <w:color w:val="24292F"/>
          <w:sz w:val="24"/>
          <w:szCs w:val="24"/>
        </w:rPr>
        <w:t>git status</w:t>
      </w:r>
    </w:p>
    <w:p w14:paraId="1C39D10E" w14:textId="77777777" w:rsidR="00754F57" w:rsidRDefault="00754F57">
      <w:pPr>
        <w:spacing w:before="0" w:line="276" w:lineRule="auto"/>
        <w:ind w:left="360" w:right="0" w:firstLine="0"/>
        <w:rPr>
          <w:color w:val="24292F"/>
          <w:sz w:val="24"/>
          <w:szCs w:val="24"/>
        </w:rPr>
      </w:pPr>
    </w:p>
    <w:p w14:paraId="1C39D10F" w14:textId="77777777" w:rsidR="00754F57" w:rsidRDefault="000A331B">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1C39D16D" wp14:editId="1C39D16E">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b="18311"/>
                    <a:stretch>
                      <a:fillRect/>
                    </a:stretch>
                  </pic:blipFill>
                  <pic:spPr>
                    <a:xfrm>
                      <a:off x="0" y="0"/>
                      <a:ext cx="5276850" cy="1112653"/>
                    </a:xfrm>
                    <a:prstGeom prst="rect">
                      <a:avLst/>
                    </a:prstGeom>
                    <a:ln/>
                  </pic:spPr>
                </pic:pic>
              </a:graphicData>
            </a:graphic>
          </wp:inline>
        </w:drawing>
      </w:r>
    </w:p>
    <w:p w14:paraId="1C39D110" w14:textId="77777777" w:rsidR="00754F57" w:rsidRDefault="000A331B">
      <w:pPr>
        <w:pStyle w:val="Heading2"/>
        <w:rPr>
          <w:rFonts w:ascii="Trebuchet MS" w:eastAsia="Trebuchet MS" w:hAnsi="Trebuchet MS" w:cs="Trebuchet MS"/>
          <w:sz w:val="26"/>
          <w:szCs w:val="26"/>
        </w:rPr>
      </w:pPr>
      <w:bookmarkStart w:id="7" w:name="_heading=h.tyjcwt" w:colFirst="0" w:colLast="0"/>
      <w:bookmarkEnd w:id="7"/>
      <w:r>
        <w:t>Branching</w:t>
      </w:r>
    </w:p>
    <w:p w14:paraId="1C39D111" w14:textId="77777777" w:rsidR="00754F57" w:rsidRDefault="00754F57">
      <w:pPr>
        <w:spacing w:before="0" w:line="276" w:lineRule="auto"/>
        <w:ind w:left="0" w:right="0" w:firstLine="0"/>
        <w:rPr>
          <w:color w:val="24292F"/>
        </w:rPr>
      </w:pPr>
    </w:p>
    <w:p w14:paraId="1C39D112" w14:textId="77777777" w:rsidR="00754F57" w:rsidRDefault="000A331B">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1C39D113" w14:textId="77777777" w:rsidR="00754F57" w:rsidRDefault="000A331B">
      <w:pPr>
        <w:numPr>
          <w:ilvl w:val="0"/>
          <w:numId w:val="6"/>
        </w:numPr>
        <w:spacing w:before="0" w:line="276" w:lineRule="auto"/>
        <w:ind w:right="0"/>
        <w:rPr>
          <w:color w:val="24292F"/>
        </w:rPr>
      </w:pPr>
      <w:r>
        <w:rPr>
          <w:color w:val="24292F"/>
        </w:rPr>
        <w:t>Create a branch called sprint01  and check the log and branch</w:t>
      </w:r>
    </w:p>
    <w:p w14:paraId="1C39D114" w14:textId="77777777" w:rsidR="00754F57" w:rsidRDefault="000A331B">
      <w:pPr>
        <w:spacing w:before="0" w:line="276" w:lineRule="auto"/>
        <w:ind w:left="0" w:right="0" w:firstLine="0"/>
        <w:rPr>
          <w:color w:val="24292F"/>
        </w:rPr>
      </w:pPr>
      <w:r>
        <w:rPr>
          <w:color w:val="24292F"/>
        </w:rPr>
        <w:tab/>
        <w:t>Copy and paste the commands you used</w:t>
      </w: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116" w14:textId="77777777">
        <w:tc>
          <w:tcPr>
            <w:tcW w:w="9391" w:type="dxa"/>
            <w:shd w:val="clear" w:color="auto" w:fill="FFF2CC"/>
            <w:tcMar>
              <w:top w:w="100" w:type="dxa"/>
              <w:left w:w="100" w:type="dxa"/>
              <w:bottom w:w="100" w:type="dxa"/>
              <w:right w:w="100" w:type="dxa"/>
            </w:tcMar>
          </w:tcPr>
          <w:p w14:paraId="16A57A77" w14:textId="081BE693" w:rsidR="00C7186C" w:rsidRDefault="001D1B2C" w:rsidP="00C7186C">
            <w:pPr>
              <w:widowControl w:val="0"/>
              <w:spacing w:before="0" w:line="240" w:lineRule="auto"/>
              <w:ind w:left="0" w:right="0" w:firstLine="0"/>
              <w:rPr>
                <w:color w:val="24292F"/>
              </w:rPr>
            </w:pPr>
            <w:r>
              <w:rPr>
                <w:noProof/>
              </w:rPr>
              <w:drawing>
                <wp:inline distT="0" distB="0" distL="0" distR="0" wp14:anchorId="16AF3468" wp14:editId="5A7A3905">
                  <wp:extent cx="2209800" cy="628650"/>
                  <wp:effectExtent l="0" t="0" r="0" b="0"/>
                  <wp:docPr id="51662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29102" name=""/>
                          <pic:cNvPicPr/>
                        </pic:nvPicPr>
                        <pic:blipFill>
                          <a:blip r:embed="rId37"/>
                          <a:stretch>
                            <a:fillRect/>
                          </a:stretch>
                        </pic:blipFill>
                        <pic:spPr>
                          <a:xfrm>
                            <a:off x="0" y="0"/>
                            <a:ext cx="2209800" cy="628650"/>
                          </a:xfrm>
                          <a:prstGeom prst="rect">
                            <a:avLst/>
                          </a:prstGeom>
                        </pic:spPr>
                      </pic:pic>
                    </a:graphicData>
                  </a:graphic>
                </wp:inline>
              </w:drawing>
            </w:r>
            <w:r w:rsidR="00C7186C">
              <w:rPr>
                <w:color w:val="24292F"/>
              </w:rPr>
              <w:t xml:space="preserve"> &lt;- to check the current branches</w:t>
            </w:r>
          </w:p>
          <w:p w14:paraId="75C48B0E" w14:textId="77777777" w:rsidR="00C7186C" w:rsidRDefault="00C7186C" w:rsidP="00C7186C">
            <w:pPr>
              <w:widowControl w:val="0"/>
              <w:spacing w:before="0" w:line="240" w:lineRule="auto"/>
              <w:ind w:left="0" w:right="0" w:firstLine="0"/>
              <w:rPr>
                <w:color w:val="24292F"/>
              </w:rPr>
            </w:pPr>
          </w:p>
          <w:p w14:paraId="26BA6C47" w14:textId="6F976BB3" w:rsidR="00C7186C" w:rsidRPr="00C7186C" w:rsidRDefault="00C7186C" w:rsidP="00C7186C">
            <w:pPr>
              <w:widowControl w:val="0"/>
              <w:spacing w:before="0" w:line="240" w:lineRule="auto"/>
              <w:ind w:left="0" w:right="0" w:firstLine="0"/>
              <w:rPr>
                <w:color w:val="24292F"/>
              </w:rPr>
            </w:pPr>
            <w:r>
              <w:rPr>
                <w:rFonts w:ascii="Lucida Console" w:hAnsi="Lucida Console" w:cs="Lucida Console"/>
                <w:sz w:val="18"/>
                <w:szCs w:val="18"/>
              </w:rPr>
              <w:t>git branch sprint01 &lt;- to create a branch</w:t>
            </w:r>
          </w:p>
          <w:p w14:paraId="217F72C3" w14:textId="77777777" w:rsidR="00F60C16" w:rsidRDefault="00F60C16">
            <w:pPr>
              <w:widowControl w:val="0"/>
              <w:spacing w:before="0" w:line="240" w:lineRule="auto"/>
              <w:ind w:left="0" w:right="0" w:firstLine="0"/>
              <w:rPr>
                <w:color w:val="24292F"/>
              </w:rPr>
            </w:pPr>
          </w:p>
          <w:p w14:paraId="337B7858" w14:textId="77777777" w:rsidR="007E01B5" w:rsidRDefault="007E01B5">
            <w:pPr>
              <w:widowControl w:val="0"/>
              <w:spacing w:before="0" w:line="240" w:lineRule="auto"/>
              <w:ind w:left="0" w:right="0" w:firstLine="0"/>
              <w:rPr>
                <w:color w:val="24292F"/>
              </w:rPr>
            </w:pPr>
            <w:r>
              <w:rPr>
                <w:noProof/>
              </w:rPr>
              <w:drawing>
                <wp:inline distT="0" distB="0" distL="0" distR="0" wp14:anchorId="67D0D2CD" wp14:editId="5133FDA7">
                  <wp:extent cx="2066925" cy="1000125"/>
                  <wp:effectExtent l="0" t="0" r="9525" b="9525"/>
                  <wp:docPr id="20876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5474" name=""/>
                          <pic:cNvPicPr/>
                        </pic:nvPicPr>
                        <pic:blipFill>
                          <a:blip r:embed="rId38"/>
                          <a:stretch>
                            <a:fillRect/>
                          </a:stretch>
                        </pic:blipFill>
                        <pic:spPr>
                          <a:xfrm>
                            <a:off x="0" y="0"/>
                            <a:ext cx="2066925" cy="1000125"/>
                          </a:xfrm>
                          <a:prstGeom prst="rect">
                            <a:avLst/>
                          </a:prstGeom>
                        </pic:spPr>
                      </pic:pic>
                    </a:graphicData>
                  </a:graphic>
                </wp:inline>
              </w:drawing>
            </w:r>
            <w:r w:rsidR="00C7186C">
              <w:rPr>
                <w:color w:val="24292F"/>
              </w:rPr>
              <w:t xml:space="preserve"> &lt;- to check the branches again</w:t>
            </w:r>
          </w:p>
          <w:p w14:paraId="69BD33AF" w14:textId="77777777" w:rsidR="00C7186C" w:rsidRDefault="00C7186C">
            <w:pPr>
              <w:widowControl w:val="0"/>
              <w:spacing w:before="0" w:line="240" w:lineRule="auto"/>
              <w:ind w:left="0" w:right="0" w:firstLine="0"/>
              <w:rPr>
                <w:color w:val="24292F"/>
              </w:rPr>
            </w:pPr>
          </w:p>
          <w:p w14:paraId="1CF03D37" w14:textId="1C95AB76" w:rsidR="00A61319" w:rsidRDefault="00A61319" w:rsidP="00A61319">
            <w:pPr>
              <w:autoSpaceDE w:val="0"/>
              <w:autoSpaceDN w:val="0"/>
              <w:adjustRightInd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switch sprint01 &lt;- to switch branches</w:t>
            </w:r>
          </w:p>
          <w:p w14:paraId="48D45206" w14:textId="77777777" w:rsidR="00C7186C" w:rsidRDefault="00C7186C">
            <w:pPr>
              <w:widowControl w:val="0"/>
              <w:spacing w:before="0" w:line="240" w:lineRule="auto"/>
              <w:ind w:left="0" w:right="0" w:firstLine="0"/>
              <w:rPr>
                <w:color w:val="24292F"/>
              </w:rPr>
            </w:pPr>
          </w:p>
          <w:p w14:paraId="1C39D115" w14:textId="4374BD3F" w:rsidR="00A61319" w:rsidRDefault="00FB45CA">
            <w:pPr>
              <w:widowControl w:val="0"/>
              <w:spacing w:before="0" w:line="240" w:lineRule="auto"/>
              <w:ind w:left="0" w:right="0" w:firstLine="0"/>
              <w:rPr>
                <w:color w:val="24292F"/>
              </w:rPr>
            </w:pPr>
            <w:r>
              <w:rPr>
                <w:noProof/>
              </w:rPr>
              <w:drawing>
                <wp:inline distT="0" distB="0" distL="0" distR="0" wp14:anchorId="1B1A2E8F" wp14:editId="5678F732">
                  <wp:extent cx="2076450" cy="971550"/>
                  <wp:effectExtent l="0" t="0" r="0" b="0"/>
                  <wp:docPr id="49511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13605" name=""/>
                          <pic:cNvPicPr/>
                        </pic:nvPicPr>
                        <pic:blipFill>
                          <a:blip r:embed="rId39"/>
                          <a:stretch>
                            <a:fillRect/>
                          </a:stretch>
                        </pic:blipFill>
                        <pic:spPr>
                          <a:xfrm>
                            <a:off x="0" y="0"/>
                            <a:ext cx="2076450" cy="971550"/>
                          </a:xfrm>
                          <a:prstGeom prst="rect">
                            <a:avLst/>
                          </a:prstGeom>
                        </pic:spPr>
                      </pic:pic>
                    </a:graphicData>
                  </a:graphic>
                </wp:inline>
              </w:drawing>
            </w:r>
            <w:r>
              <w:rPr>
                <w:color w:val="24292F"/>
              </w:rPr>
              <w:t xml:space="preserve"> &lt;- to verify switched branch</w:t>
            </w:r>
          </w:p>
        </w:tc>
      </w:tr>
    </w:tbl>
    <w:p w14:paraId="1C39D117" w14:textId="77777777" w:rsidR="00754F57" w:rsidRDefault="00754F57">
      <w:pPr>
        <w:spacing w:before="0" w:line="276" w:lineRule="auto"/>
        <w:ind w:left="0" w:right="0" w:firstLine="0"/>
        <w:rPr>
          <w:color w:val="24292F"/>
        </w:rPr>
      </w:pPr>
    </w:p>
    <w:p w14:paraId="1C39D118" w14:textId="77777777" w:rsidR="00754F57" w:rsidRDefault="00754F57">
      <w:pPr>
        <w:spacing w:before="0" w:line="276" w:lineRule="auto"/>
        <w:ind w:left="0" w:right="0" w:firstLine="0"/>
        <w:rPr>
          <w:color w:val="24292F"/>
        </w:rPr>
      </w:pPr>
    </w:p>
    <w:p w14:paraId="1C39D119" w14:textId="77777777" w:rsidR="00754F57" w:rsidRDefault="000A331B">
      <w:pPr>
        <w:numPr>
          <w:ilvl w:val="0"/>
          <w:numId w:val="6"/>
        </w:numPr>
        <w:spacing w:before="0" w:line="276" w:lineRule="auto"/>
        <w:ind w:right="0"/>
        <w:rPr>
          <w:color w:val="24292F"/>
        </w:rPr>
      </w:pPr>
      <w:r>
        <w:rPr>
          <w:color w:val="24292F"/>
        </w:rPr>
        <w:t>Switch to sprint01 branch to check out code:</w:t>
      </w:r>
    </w:p>
    <w:p w14:paraId="1C39D11A" w14:textId="77777777" w:rsidR="00754F57" w:rsidRDefault="00754F57">
      <w:pPr>
        <w:spacing w:before="0" w:line="276" w:lineRule="auto"/>
        <w:ind w:left="0" w:right="0" w:firstLine="0"/>
        <w:rPr>
          <w:color w:val="24292F"/>
        </w:rPr>
      </w:pPr>
    </w:p>
    <w:p w14:paraId="1C39D11B" w14:textId="77777777" w:rsidR="00754F57" w:rsidRDefault="000A331B">
      <w:pPr>
        <w:spacing w:before="0" w:line="276" w:lineRule="auto"/>
        <w:ind w:left="0" w:right="0" w:firstLine="0"/>
        <w:rPr>
          <w:color w:val="24292F"/>
        </w:rPr>
      </w:pPr>
      <w:r>
        <w:rPr>
          <w:color w:val="24292F"/>
        </w:rPr>
        <w:tab/>
        <w:t>git checkout 'sprint01'</w:t>
      </w:r>
    </w:p>
    <w:p w14:paraId="1C39D11C" w14:textId="77777777" w:rsidR="00754F57" w:rsidRDefault="000A331B">
      <w:pPr>
        <w:spacing w:before="0" w:line="276" w:lineRule="auto"/>
        <w:ind w:left="0" w:right="0" w:firstLine="0"/>
        <w:rPr>
          <w:color w:val="24292F"/>
        </w:rPr>
      </w:pPr>
      <w:r>
        <w:rPr>
          <w:color w:val="24292F"/>
        </w:rPr>
        <w:tab/>
        <w:t>git branch</w:t>
      </w:r>
    </w:p>
    <w:p w14:paraId="1C39D11D" w14:textId="77777777" w:rsidR="00754F57" w:rsidRDefault="000A331B">
      <w:pPr>
        <w:spacing w:before="0" w:line="276" w:lineRule="auto"/>
        <w:ind w:left="0" w:right="0" w:firstLine="0"/>
        <w:rPr>
          <w:color w:val="24292F"/>
        </w:rPr>
      </w:pPr>
      <w:r>
        <w:rPr>
          <w:color w:val="24292F"/>
        </w:rPr>
        <w:tab/>
        <w:t>git status</w:t>
      </w:r>
    </w:p>
    <w:p w14:paraId="1C39D11E" w14:textId="77777777" w:rsidR="00754F57" w:rsidRDefault="00754F57">
      <w:pPr>
        <w:spacing w:before="0" w:line="276" w:lineRule="auto"/>
        <w:ind w:left="0" w:right="0" w:firstLine="0"/>
        <w:rPr>
          <w:color w:val="24292F"/>
        </w:rPr>
      </w:pPr>
    </w:p>
    <w:p w14:paraId="1C39D11F" w14:textId="77777777" w:rsidR="00754F57" w:rsidRDefault="000A331B">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1C39D120" w14:textId="77777777" w:rsidR="00754F57" w:rsidRDefault="000A331B">
      <w:pPr>
        <w:spacing w:before="0" w:line="276" w:lineRule="auto"/>
        <w:ind w:left="720" w:right="0" w:firstLine="0"/>
        <w:rPr>
          <w:color w:val="24292F"/>
        </w:rPr>
      </w:pPr>
      <w:r>
        <w:rPr>
          <w:color w:val="24292F"/>
        </w:rPr>
        <w:t>Copy and paste the command(s) you used</w:t>
      </w: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122" w14:textId="77777777">
        <w:tc>
          <w:tcPr>
            <w:tcW w:w="9391" w:type="dxa"/>
            <w:shd w:val="clear" w:color="auto" w:fill="FFF2CC"/>
            <w:tcMar>
              <w:top w:w="100" w:type="dxa"/>
              <w:left w:w="100" w:type="dxa"/>
              <w:bottom w:w="100" w:type="dxa"/>
              <w:right w:w="100" w:type="dxa"/>
            </w:tcMar>
          </w:tcPr>
          <w:p w14:paraId="5BC9701D" w14:textId="77777777" w:rsidR="00754F57" w:rsidRDefault="00A928EC">
            <w:pPr>
              <w:widowControl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add .</w:t>
            </w:r>
          </w:p>
          <w:p w14:paraId="1C39D121" w14:textId="3394E6A6" w:rsidR="00BB7DF1" w:rsidRPr="00BB7DF1" w:rsidRDefault="00BB7DF1">
            <w:pPr>
              <w:widowControl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commit -m “Modified GE01.py on sprint01 branch”</w:t>
            </w:r>
          </w:p>
        </w:tc>
      </w:tr>
    </w:tbl>
    <w:p w14:paraId="7D526CD4" w14:textId="77777777" w:rsidR="00A928EC" w:rsidRDefault="00A928EC">
      <w:pPr>
        <w:spacing w:before="0" w:line="276" w:lineRule="auto"/>
        <w:ind w:left="720" w:right="0" w:firstLine="0"/>
        <w:rPr>
          <w:color w:val="24292F"/>
        </w:rPr>
      </w:pPr>
    </w:p>
    <w:p w14:paraId="1C39D125" w14:textId="77777777" w:rsidR="00754F57" w:rsidRDefault="000A331B">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1C39D126" w14:textId="77777777" w:rsidR="00754F57" w:rsidRDefault="00754F57">
      <w:pPr>
        <w:spacing w:before="0" w:line="276" w:lineRule="auto"/>
        <w:ind w:left="0" w:right="0" w:firstLine="0"/>
        <w:rPr>
          <w:color w:val="24292F"/>
        </w:rPr>
      </w:pPr>
    </w:p>
    <w:p w14:paraId="1C39D127" w14:textId="77777777" w:rsidR="00754F57" w:rsidRDefault="000A331B">
      <w:pPr>
        <w:spacing w:before="0" w:line="276" w:lineRule="auto"/>
        <w:ind w:left="0" w:right="0" w:firstLine="0"/>
        <w:rPr>
          <w:color w:val="24292F"/>
        </w:rPr>
      </w:pPr>
      <w:r>
        <w:rPr>
          <w:color w:val="24292F"/>
        </w:rPr>
        <w:tab/>
        <w:t>git push --set-upstream origin sprint01</w:t>
      </w:r>
    </w:p>
    <w:p w14:paraId="1C39D128" w14:textId="77777777" w:rsidR="00754F57" w:rsidRDefault="000A331B">
      <w:pPr>
        <w:spacing w:before="0" w:line="276" w:lineRule="auto"/>
        <w:ind w:left="0" w:right="0" w:firstLine="0"/>
        <w:rPr>
          <w:color w:val="24292F"/>
        </w:rPr>
      </w:pPr>
      <w:r>
        <w:rPr>
          <w:color w:val="24292F"/>
        </w:rPr>
        <w:tab/>
        <w:t>git status</w:t>
      </w:r>
    </w:p>
    <w:p w14:paraId="1C39D129" w14:textId="77777777" w:rsidR="00754F57" w:rsidRDefault="000A331B">
      <w:pPr>
        <w:spacing w:before="0" w:line="276" w:lineRule="auto"/>
        <w:ind w:left="0" w:right="0" w:firstLine="720"/>
        <w:rPr>
          <w:color w:val="24292F"/>
        </w:rPr>
      </w:pPr>
      <w:r>
        <w:rPr>
          <w:color w:val="24292F"/>
        </w:rPr>
        <w:t>git log</w:t>
      </w:r>
    </w:p>
    <w:p w14:paraId="1C39D12A" w14:textId="77777777" w:rsidR="00754F57" w:rsidRDefault="00754F57">
      <w:pPr>
        <w:spacing w:before="0" w:line="276" w:lineRule="auto"/>
        <w:ind w:left="0" w:right="0" w:firstLine="0"/>
        <w:rPr>
          <w:color w:val="24292F"/>
        </w:rPr>
      </w:pPr>
    </w:p>
    <w:p w14:paraId="1C39D12B" w14:textId="77777777" w:rsidR="00754F57" w:rsidRDefault="000A331B">
      <w:pPr>
        <w:spacing w:before="0" w:line="276" w:lineRule="auto"/>
        <w:ind w:left="0" w:right="0" w:firstLine="720"/>
        <w:rPr>
          <w:color w:val="24292F"/>
        </w:rPr>
      </w:pPr>
      <w:r>
        <w:rPr>
          <w:noProof/>
          <w:color w:val="24292F"/>
        </w:rPr>
        <w:drawing>
          <wp:inline distT="114300" distB="114300" distL="114300" distR="114300" wp14:anchorId="1C39D16F" wp14:editId="1C39D170">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2843213" cy="1493989"/>
                    </a:xfrm>
                    <a:prstGeom prst="rect">
                      <a:avLst/>
                    </a:prstGeom>
                    <a:ln/>
                  </pic:spPr>
                </pic:pic>
              </a:graphicData>
            </a:graphic>
          </wp:inline>
        </w:drawing>
      </w:r>
    </w:p>
    <w:p w14:paraId="1C39D12C" w14:textId="77777777" w:rsidR="00754F57" w:rsidRDefault="00754F57">
      <w:pPr>
        <w:spacing w:before="0" w:line="276" w:lineRule="auto"/>
        <w:ind w:left="0" w:right="0" w:firstLine="0"/>
        <w:rPr>
          <w:color w:val="24292F"/>
        </w:rPr>
      </w:pPr>
    </w:p>
    <w:p w14:paraId="1C39D12D" w14:textId="77777777" w:rsidR="00754F57" w:rsidRDefault="000A331B">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1C39D12E" w14:textId="77777777" w:rsidR="00754F57" w:rsidRDefault="00754F57">
      <w:pPr>
        <w:spacing w:before="0" w:line="276" w:lineRule="auto"/>
        <w:ind w:left="720" w:right="0" w:firstLine="0"/>
        <w:rPr>
          <w:color w:val="24292F"/>
        </w:rPr>
      </w:pPr>
    </w:p>
    <w:p w14:paraId="1C39D12F" w14:textId="77777777" w:rsidR="00754F57" w:rsidRDefault="000A331B">
      <w:pPr>
        <w:spacing w:before="0" w:line="276" w:lineRule="auto"/>
        <w:ind w:left="720" w:right="0" w:firstLine="0"/>
        <w:rPr>
          <w:color w:val="24292F"/>
        </w:rPr>
      </w:pPr>
      <w:r>
        <w:rPr>
          <w:color w:val="24292F"/>
        </w:rPr>
        <w:t>Copy and paste the commands you used</w:t>
      </w: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131" w14:textId="77777777">
        <w:tc>
          <w:tcPr>
            <w:tcW w:w="9391" w:type="dxa"/>
            <w:shd w:val="clear" w:color="auto" w:fill="FFF2CC"/>
            <w:tcMar>
              <w:top w:w="100" w:type="dxa"/>
              <w:left w:w="100" w:type="dxa"/>
              <w:bottom w:w="100" w:type="dxa"/>
              <w:right w:w="100" w:type="dxa"/>
            </w:tcMar>
          </w:tcPr>
          <w:p w14:paraId="42477729" w14:textId="67162A73" w:rsidR="00754F57" w:rsidRDefault="000756FA" w:rsidP="005C0E4F">
            <w:pPr>
              <w:autoSpaceDE w:val="0"/>
              <w:autoSpaceDN w:val="0"/>
              <w:adjustRightInd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 xml:space="preserve">git push --set-upstream </w:t>
            </w:r>
            <w:r w:rsidR="00A95B5D">
              <w:rPr>
                <w:rFonts w:ascii="Lucida Console" w:hAnsi="Lucida Console" w:cs="Lucida Console"/>
                <w:sz w:val="18"/>
                <w:szCs w:val="18"/>
              </w:rPr>
              <w:t>main</w:t>
            </w:r>
            <w:r>
              <w:rPr>
                <w:rFonts w:ascii="Lucida Console" w:hAnsi="Lucida Console" w:cs="Lucida Console"/>
                <w:sz w:val="18"/>
                <w:szCs w:val="18"/>
              </w:rPr>
              <w:t xml:space="preserve"> sprint01</w:t>
            </w:r>
          </w:p>
          <w:p w14:paraId="2DF6EE00" w14:textId="77777777" w:rsidR="005C0E4F" w:rsidRDefault="005C0E4F" w:rsidP="005C0E4F">
            <w:pPr>
              <w:autoSpaceDE w:val="0"/>
              <w:autoSpaceDN w:val="0"/>
              <w:adjustRightInd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branch</w:t>
            </w:r>
          </w:p>
          <w:p w14:paraId="48672933" w14:textId="77777777" w:rsidR="005C0E4F" w:rsidRDefault="005C0E4F" w:rsidP="005C0E4F">
            <w:pPr>
              <w:autoSpaceDE w:val="0"/>
              <w:autoSpaceDN w:val="0"/>
              <w:adjustRightInd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status</w:t>
            </w:r>
          </w:p>
          <w:p w14:paraId="1C39D130" w14:textId="349B794F" w:rsidR="005C0E4F" w:rsidRPr="005C0E4F" w:rsidRDefault="005C0E4F" w:rsidP="005C0E4F">
            <w:pPr>
              <w:autoSpaceDE w:val="0"/>
              <w:autoSpaceDN w:val="0"/>
              <w:adjustRightInd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log</w:t>
            </w:r>
          </w:p>
        </w:tc>
      </w:tr>
    </w:tbl>
    <w:p w14:paraId="1C39D132" w14:textId="77777777" w:rsidR="00754F57" w:rsidRDefault="00754F57">
      <w:pPr>
        <w:spacing w:before="0" w:line="276" w:lineRule="auto"/>
        <w:ind w:left="0" w:right="0" w:firstLine="0"/>
        <w:rPr>
          <w:color w:val="24292F"/>
        </w:rPr>
      </w:pPr>
    </w:p>
    <w:p w14:paraId="1C39D133" w14:textId="77777777" w:rsidR="00754F57" w:rsidRDefault="00754F57">
      <w:pPr>
        <w:spacing w:before="0" w:line="276" w:lineRule="auto"/>
        <w:ind w:left="0" w:right="0" w:firstLine="0"/>
        <w:rPr>
          <w:color w:val="24292F"/>
        </w:rPr>
      </w:pPr>
    </w:p>
    <w:p w14:paraId="1C39D134" w14:textId="77777777" w:rsidR="00754F57" w:rsidRDefault="000A331B">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1C39D135" w14:textId="77777777" w:rsidR="00754F57" w:rsidRDefault="000A331B">
      <w:pPr>
        <w:spacing w:before="0" w:line="276" w:lineRule="auto"/>
        <w:ind w:left="720" w:right="0" w:firstLine="0"/>
        <w:rPr>
          <w:color w:val="24292F"/>
        </w:rPr>
      </w:pPr>
      <w:r>
        <w:rPr>
          <w:color w:val="24292F"/>
        </w:rPr>
        <w:t>Copy and paste the commands you used</w:t>
      </w:r>
    </w:p>
    <w:tbl>
      <w:tblPr>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91"/>
      </w:tblGrid>
      <w:tr w:rsidR="00754F57" w14:paraId="1C39D137" w14:textId="77777777">
        <w:tc>
          <w:tcPr>
            <w:tcW w:w="9391" w:type="dxa"/>
            <w:shd w:val="clear" w:color="auto" w:fill="FFF2CC"/>
            <w:tcMar>
              <w:top w:w="100" w:type="dxa"/>
              <w:left w:w="100" w:type="dxa"/>
              <w:bottom w:w="100" w:type="dxa"/>
              <w:right w:w="100" w:type="dxa"/>
            </w:tcMar>
          </w:tcPr>
          <w:p w14:paraId="68B46DA5" w14:textId="6072378E" w:rsidR="00754F57" w:rsidRDefault="00CA34DD">
            <w:pPr>
              <w:widowControl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 xml:space="preserve">git tag </w:t>
            </w:r>
            <w:r w:rsidR="009D33F6">
              <w:rPr>
                <w:rFonts w:ascii="Lucida Console" w:hAnsi="Lucida Console" w:cs="Lucida Console"/>
                <w:sz w:val="18"/>
                <w:szCs w:val="18"/>
              </w:rPr>
              <w:t>v</w:t>
            </w:r>
            <w:r>
              <w:rPr>
                <w:rFonts w:ascii="Lucida Console" w:hAnsi="Lucida Console" w:cs="Lucida Console"/>
                <w:sz w:val="18"/>
                <w:szCs w:val="18"/>
              </w:rPr>
              <w:t>1.0</w:t>
            </w:r>
          </w:p>
          <w:p w14:paraId="1BE51889" w14:textId="539414E7" w:rsidR="00CA34DD" w:rsidRDefault="00CA34DD">
            <w:pPr>
              <w:widowControl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git tag -l</w:t>
            </w:r>
            <w:r w:rsidR="00012047">
              <w:rPr>
                <w:rFonts w:ascii="Lucida Console" w:hAnsi="Lucida Console" w:cs="Lucida Console"/>
                <w:sz w:val="18"/>
                <w:szCs w:val="18"/>
              </w:rPr>
              <w:t xml:space="preserve"> &lt;- to verify the tag was created</w:t>
            </w:r>
          </w:p>
          <w:p w14:paraId="6FCDA9DB" w14:textId="7D3906D4" w:rsidR="00504463" w:rsidRDefault="000528F1">
            <w:pPr>
              <w:widowControl w:val="0"/>
              <w:spacing w:before="0" w:line="240" w:lineRule="auto"/>
              <w:ind w:left="0" w:right="0" w:firstLine="0"/>
              <w:rPr>
                <w:rFonts w:ascii="Lucida Console" w:hAnsi="Lucida Console" w:cs="Lucida Console"/>
                <w:sz w:val="18"/>
                <w:szCs w:val="18"/>
              </w:rPr>
            </w:pPr>
            <w:r>
              <w:rPr>
                <w:rFonts w:ascii="Lucida Console" w:hAnsi="Lucida Console" w:cs="Lucida Console"/>
                <w:sz w:val="18"/>
                <w:szCs w:val="18"/>
              </w:rPr>
              <w:t xml:space="preserve">git push main </w:t>
            </w:r>
            <w:r w:rsidR="00504463">
              <w:rPr>
                <w:rFonts w:ascii="Lucida Console" w:hAnsi="Lucida Console" w:cs="Lucida Console"/>
                <w:sz w:val="18"/>
                <w:szCs w:val="18"/>
              </w:rPr>
              <w:t>–</w:t>
            </w:r>
            <w:r>
              <w:rPr>
                <w:rFonts w:ascii="Lucida Console" w:hAnsi="Lucida Console" w:cs="Lucida Console"/>
                <w:sz w:val="18"/>
                <w:szCs w:val="18"/>
              </w:rPr>
              <w:t>tags</w:t>
            </w:r>
          </w:p>
          <w:p w14:paraId="7C83713E" w14:textId="77777777" w:rsidR="00504463" w:rsidRDefault="00504463">
            <w:pPr>
              <w:widowControl w:val="0"/>
              <w:spacing w:before="0" w:line="240" w:lineRule="auto"/>
              <w:ind w:left="0" w:right="0" w:firstLine="0"/>
              <w:rPr>
                <w:rFonts w:ascii="Lucida Console" w:hAnsi="Lucida Console" w:cs="Lucida Console"/>
                <w:sz w:val="18"/>
                <w:szCs w:val="18"/>
              </w:rPr>
            </w:pPr>
          </w:p>
          <w:p w14:paraId="3191D94C" w14:textId="77777777" w:rsidR="00504463" w:rsidRDefault="00504463">
            <w:pPr>
              <w:widowControl w:val="0"/>
              <w:spacing w:before="0" w:line="240" w:lineRule="auto"/>
              <w:ind w:left="0" w:right="0" w:firstLine="0"/>
              <w:rPr>
                <w:rFonts w:ascii="Lucida Console" w:hAnsi="Lucida Console" w:cs="Lucida Console"/>
                <w:sz w:val="18"/>
                <w:szCs w:val="18"/>
              </w:rPr>
            </w:pPr>
            <w:r>
              <w:rPr>
                <w:noProof/>
              </w:rPr>
              <w:drawing>
                <wp:inline distT="0" distB="0" distL="0" distR="0" wp14:anchorId="2D7B6F88" wp14:editId="3A3A6E20">
                  <wp:extent cx="4242184" cy="2997822"/>
                  <wp:effectExtent l="0" t="0" r="6350" b="0"/>
                  <wp:docPr id="165569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92645" name=""/>
                          <pic:cNvPicPr/>
                        </pic:nvPicPr>
                        <pic:blipFill>
                          <a:blip r:embed="rId41"/>
                          <a:stretch>
                            <a:fillRect/>
                          </a:stretch>
                        </pic:blipFill>
                        <pic:spPr>
                          <a:xfrm>
                            <a:off x="0" y="0"/>
                            <a:ext cx="4249535" cy="3003017"/>
                          </a:xfrm>
                          <a:prstGeom prst="rect">
                            <a:avLst/>
                          </a:prstGeom>
                        </pic:spPr>
                      </pic:pic>
                    </a:graphicData>
                  </a:graphic>
                </wp:inline>
              </w:drawing>
            </w:r>
          </w:p>
          <w:p w14:paraId="096DEA24" w14:textId="77777777" w:rsidR="00AB5FB5" w:rsidRDefault="00AB5FB5">
            <w:pPr>
              <w:widowControl w:val="0"/>
              <w:spacing w:before="0" w:line="240" w:lineRule="auto"/>
              <w:ind w:left="0" w:right="0" w:firstLine="0"/>
              <w:rPr>
                <w:rFonts w:ascii="Lucida Console" w:hAnsi="Lucida Console" w:cs="Lucida Console"/>
                <w:sz w:val="18"/>
                <w:szCs w:val="18"/>
              </w:rPr>
            </w:pPr>
          </w:p>
          <w:p w14:paraId="1C39D136" w14:textId="6542A1AC" w:rsidR="000B0196" w:rsidRPr="002F1466" w:rsidRDefault="000670C7">
            <w:pPr>
              <w:widowControl w:val="0"/>
              <w:spacing w:before="0" w:line="240" w:lineRule="auto"/>
              <w:ind w:left="0" w:right="0" w:firstLine="0"/>
              <w:rPr>
                <w:rFonts w:ascii="Lucida Console" w:hAnsi="Lucida Console" w:cs="Lucida Console"/>
                <w:sz w:val="18"/>
                <w:szCs w:val="18"/>
              </w:rPr>
            </w:pPr>
            <w:r>
              <w:rPr>
                <w:noProof/>
              </w:rPr>
              <w:drawing>
                <wp:inline distT="0" distB="0" distL="0" distR="0" wp14:anchorId="48412664" wp14:editId="346A1BBB">
                  <wp:extent cx="4284482" cy="1834808"/>
                  <wp:effectExtent l="0" t="0" r="1905" b="0"/>
                  <wp:docPr id="118795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57232" name=""/>
                          <pic:cNvPicPr/>
                        </pic:nvPicPr>
                        <pic:blipFill>
                          <a:blip r:embed="rId42"/>
                          <a:stretch>
                            <a:fillRect/>
                          </a:stretch>
                        </pic:blipFill>
                        <pic:spPr>
                          <a:xfrm>
                            <a:off x="0" y="0"/>
                            <a:ext cx="4320883" cy="1850396"/>
                          </a:xfrm>
                          <a:prstGeom prst="rect">
                            <a:avLst/>
                          </a:prstGeom>
                        </pic:spPr>
                      </pic:pic>
                    </a:graphicData>
                  </a:graphic>
                </wp:inline>
              </w:drawing>
            </w:r>
          </w:p>
        </w:tc>
      </w:tr>
    </w:tbl>
    <w:p w14:paraId="1C39D138" w14:textId="77777777" w:rsidR="00754F57" w:rsidRDefault="00754F57">
      <w:pPr>
        <w:spacing w:before="0" w:line="276" w:lineRule="auto"/>
        <w:ind w:left="0" w:right="0" w:firstLine="0"/>
        <w:rPr>
          <w:color w:val="24292F"/>
        </w:rPr>
      </w:pPr>
    </w:p>
    <w:p w14:paraId="1C39D139" w14:textId="77777777" w:rsidR="00754F57" w:rsidRDefault="000A331B">
      <w:pPr>
        <w:spacing w:before="0" w:line="276" w:lineRule="auto"/>
        <w:ind w:left="720" w:right="0" w:hanging="360"/>
        <w:rPr>
          <w:color w:val="24292F"/>
        </w:rPr>
      </w:pPr>
      <w:r>
        <w:rPr>
          <w:color w:val="24292F"/>
        </w:rPr>
        <w:t>For example</w:t>
      </w:r>
    </w:p>
    <w:p w14:paraId="1C39D13A" w14:textId="77777777" w:rsidR="00754F57" w:rsidRDefault="000A331B">
      <w:pPr>
        <w:spacing w:before="0" w:line="276" w:lineRule="auto"/>
        <w:ind w:left="720" w:right="0" w:hanging="360"/>
        <w:rPr>
          <w:color w:val="24292F"/>
        </w:rPr>
      </w:pPr>
      <w:r>
        <w:rPr>
          <w:noProof/>
          <w:color w:val="24292F"/>
        </w:rPr>
        <w:drawing>
          <wp:inline distT="114300" distB="114300" distL="114300" distR="114300" wp14:anchorId="1C39D171" wp14:editId="1C39D172">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a:stretch>
                      <a:fillRect/>
                    </a:stretch>
                  </pic:blipFill>
                  <pic:spPr>
                    <a:xfrm>
                      <a:off x="0" y="0"/>
                      <a:ext cx="3052763" cy="1427449"/>
                    </a:xfrm>
                    <a:prstGeom prst="rect">
                      <a:avLst/>
                    </a:prstGeom>
                    <a:ln/>
                  </pic:spPr>
                </pic:pic>
              </a:graphicData>
            </a:graphic>
          </wp:inline>
        </w:drawing>
      </w:r>
    </w:p>
    <w:p w14:paraId="1C39D13B" w14:textId="77777777" w:rsidR="00754F57" w:rsidRDefault="00754F57">
      <w:pPr>
        <w:ind w:left="0" w:firstLine="0"/>
      </w:pPr>
    </w:p>
    <w:p w14:paraId="1C39D13C" w14:textId="77777777" w:rsidR="00754F57" w:rsidRDefault="000A331B">
      <w:pPr>
        <w:pStyle w:val="Heading2"/>
        <w:widowControl w:val="0"/>
        <w:spacing w:before="438" w:line="240" w:lineRule="auto"/>
        <w:ind w:left="22" w:firstLine="0"/>
      </w:pPr>
      <w:bookmarkStart w:id="8" w:name="_heading=h.go47xdl2sh5a" w:colFirst="0" w:colLast="0"/>
      <w:bookmarkEnd w:id="8"/>
      <w:r>
        <w:t>Version Control Concepts</w:t>
      </w:r>
    </w:p>
    <w:p w14:paraId="1C39D13D" w14:textId="77777777" w:rsidR="00754F57" w:rsidRDefault="000A331B">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1C39D13E" w14:textId="77777777" w:rsidR="00754F57" w:rsidRDefault="000A331B">
      <w:r>
        <w:t>3.1 Explain  software version control. Address in your description branches, commits, merges, tags.</w:t>
      </w: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087"/>
      </w:tblGrid>
      <w:tr w:rsidR="00754F57" w14:paraId="1C39D140" w14:textId="77777777">
        <w:trPr>
          <w:trHeight w:val="1004"/>
        </w:trPr>
        <w:tc>
          <w:tcPr>
            <w:tcW w:w="10087" w:type="dxa"/>
            <w:shd w:val="clear" w:color="auto" w:fill="FFF2CC"/>
            <w:tcMar>
              <w:top w:w="100" w:type="dxa"/>
              <w:left w:w="100" w:type="dxa"/>
              <w:bottom w:w="100" w:type="dxa"/>
              <w:right w:w="100" w:type="dxa"/>
            </w:tcMar>
          </w:tcPr>
          <w:p w14:paraId="1C39D13F" w14:textId="77777777" w:rsidR="00754F57" w:rsidRDefault="00754F57">
            <w:pPr>
              <w:spacing w:before="0" w:line="276" w:lineRule="auto"/>
              <w:ind w:left="0" w:right="0" w:firstLine="0"/>
            </w:pPr>
          </w:p>
        </w:tc>
      </w:tr>
    </w:tbl>
    <w:p w14:paraId="1C39D141" w14:textId="77777777" w:rsidR="00754F57" w:rsidRDefault="00754F57">
      <w:pPr>
        <w:ind w:left="0" w:firstLine="0"/>
      </w:pPr>
    </w:p>
    <w:p w14:paraId="1C39D142" w14:textId="77777777" w:rsidR="00754F57" w:rsidRDefault="000A331B">
      <w:pPr>
        <w:ind w:left="0" w:firstLine="0"/>
      </w:pPr>
      <w:r>
        <w:t>3.2 Research what Git is and what its relationship is to software version control. Include how GitHub integrates with git.</w:t>
      </w: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087"/>
      </w:tblGrid>
      <w:tr w:rsidR="00754F57" w14:paraId="1C39D145" w14:textId="77777777">
        <w:trPr>
          <w:trHeight w:val="1004"/>
        </w:trPr>
        <w:tc>
          <w:tcPr>
            <w:tcW w:w="10087" w:type="dxa"/>
            <w:shd w:val="clear" w:color="auto" w:fill="FFF2CC"/>
            <w:tcMar>
              <w:top w:w="100" w:type="dxa"/>
              <w:left w:w="100" w:type="dxa"/>
              <w:bottom w:w="100" w:type="dxa"/>
              <w:right w:w="100" w:type="dxa"/>
            </w:tcMar>
          </w:tcPr>
          <w:p w14:paraId="1C39D143" w14:textId="77777777" w:rsidR="00754F57" w:rsidRDefault="00754F57">
            <w:pPr>
              <w:spacing w:before="0" w:line="276" w:lineRule="auto"/>
              <w:ind w:left="0" w:right="0" w:firstLine="0"/>
            </w:pPr>
          </w:p>
          <w:p w14:paraId="1C39D144" w14:textId="77777777" w:rsidR="00754F57" w:rsidRDefault="00754F57">
            <w:pPr>
              <w:widowControl w:val="0"/>
              <w:spacing w:before="0" w:line="276" w:lineRule="auto"/>
              <w:ind w:left="0" w:right="0" w:firstLine="0"/>
              <w:rPr>
                <w:sz w:val="21"/>
                <w:szCs w:val="21"/>
              </w:rPr>
            </w:pPr>
          </w:p>
        </w:tc>
      </w:tr>
    </w:tbl>
    <w:p w14:paraId="1C39D146" w14:textId="77777777" w:rsidR="00754F57" w:rsidRDefault="00754F57">
      <w:pPr>
        <w:widowControl w:val="0"/>
        <w:spacing w:before="0" w:line="276" w:lineRule="auto"/>
        <w:ind w:left="0" w:right="0" w:firstLine="0"/>
      </w:pPr>
    </w:p>
    <w:p w14:paraId="1C39D147" w14:textId="77777777" w:rsidR="00754F57" w:rsidRDefault="000A331B">
      <w:pPr>
        <w:ind w:left="0" w:firstLine="0"/>
      </w:pPr>
      <w:r>
        <w:t>3.2 Explain the following commands and include examples: commit, pull, push, add, clone, status, log, checkout</w:t>
      </w: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087"/>
      </w:tblGrid>
      <w:tr w:rsidR="00754F57" w14:paraId="1C39D14A" w14:textId="77777777">
        <w:trPr>
          <w:trHeight w:val="1004"/>
        </w:trPr>
        <w:tc>
          <w:tcPr>
            <w:tcW w:w="10087" w:type="dxa"/>
            <w:shd w:val="clear" w:color="auto" w:fill="FFF2CC"/>
            <w:tcMar>
              <w:top w:w="100" w:type="dxa"/>
              <w:left w:w="100" w:type="dxa"/>
              <w:bottom w:w="100" w:type="dxa"/>
              <w:right w:w="100" w:type="dxa"/>
            </w:tcMar>
          </w:tcPr>
          <w:p w14:paraId="1C39D148" w14:textId="77777777" w:rsidR="00754F57" w:rsidRDefault="00754F57">
            <w:pPr>
              <w:spacing w:before="0" w:line="276" w:lineRule="auto"/>
              <w:ind w:left="0" w:right="0" w:firstLine="0"/>
            </w:pPr>
          </w:p>
          <w:p w14:paraId="1C39D149" w14:textId="77777777" w:rsidR="00754F57" w:rsidRDefault="00754F57">
            <w:pPr>
              <w:widowControl w:val="0"/>
              <w:spacing w:before="0" w:line="276" w:lineRule="auto"/>
              <w:ind w:left="0" w:right="0" w:firstLine="0"/>
              <w:rPr>
                <w:sz w:val="21"/>
                <w:szCs w:val="21"/>
              </w:rPr>
            </w:pPr>
          </w:p>
        </w:tc>
      </w:tr>
    </w:tbl>
    <w:p w14:paraId="1C39D14B" w14:textId="77777777" w:rsidR="00754F57" w:rsidRDefault="00754F57">
      <w:pPr>
        <w:widowControl w:val="0"/>
        <w:spacing w:before="0" w:line="276" w:lineRule="auto"/>
        <w:ind w:left="0" w:right="0" w:firstLine="0"/>
      </w:pPr>
    </w:p>
    <w:p w14:paraId="1C39D14C" w14:textId="77777777" w:rsidR="00754F57" w:rsidRDefault="000A331B">
      <w:pPr>
        <w:ind w:left="0" w:firstLine="0"/>
      </w:pPr>
      <w:r>
        <w:t>3.3 Explain the difference between a branch and a tag.</w:t>
      </w: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087"/>
      </w:tblGrid>
      <w:tr w:rsidR="00754F57" w14:paraId="1C39D14F" w14:textId="77777777">
        <w:trPr>
          <w:trHeight w:val="1004"/>
        </w:trPr>
        <w:tc>
          <w:tcPr>
            <w:tcW w:w="10087" w:type="dxa"/>
            <w:shd w:val="clear" w:color="auto" w:fill="FFF2CC"/>
            <w:tcMar>
              <w:top w:w="100" w:type="dxa"/>
              <w:left w:w="100" w:type="dxa"/>
              <w:bottom w:w="100" w:type="dxa"/>
              <w:right w:w="100" w:type="dxa"/>
            </w:tcMar>
          </w:tcPr>
          <w:p w14:paraId="1C39D14D" w14:textId="77777777" w:rsidR="00754F57" w:rsidRDefault="00754F57">
            <w:pPr>
              <w:spacing w:before="0" w:line="276" w:lineRule="auto"/>
              <w:ind w:left="0" w:right="0" w:firstLine="0"/>
            </w:pPr>
          </w:p>
          <w:p w14:paraId="1C39D14E" w14:textId="77777777" w:rsidR="00754F57" w:rsidRDefault="00754F57">
            <w:pPr>
              <w:widowControl w:val="0"/>
              <w:spacing w:before="0" w:line="276" w:lineRule="auto"/>
              <w:ind w:left="0" w:right="0" w:firstLine="0"/>
              <w:rPr>
                <w:sz w:val="21"/>
                <w:szCs w:val="21"/>
              </w:rPr>
            </w:pPr>
          </w:p>
        </w:tc>
      </w:tr>
    </w:tbl>
    <w:p w14:paraId="1C39D150" w14:textId="77777777" w:rsidR="00754F57" w:rsidRDefault="00754F57">
      <w:pPr>
        <w:widowControl w:val="0"/>
        <w:spacing w:before="0" w:line="276" w:lineRule="auto"/>
        <w:ind w:left="0" w:right="0" w:firstLine="0"/>
      </w:pPr>
    </w:p>
    <w:p w14:paraId="1C39D151" w14:textId="77777777" w:rsidR="00754F57" w:rsidRDefault="00754F57">
      <w:pPr>
        <w:widowControl w:val="0"/>
        <w:spacing w:before="0" w:line="276" w:lineRule="auto"/>
        <w:ind w:left="0" w:right="0" w:firstLine="0"/>
      </w:pPr>
    </w:p>
    <w:p w14:paraId="1C39D152" w14:textId="77777777" w:rsidR="00754F57" w:rsidRDefault="000A331B">
      <w:r>
        <w:t>3.4 Describe at least three benefits of a version control system and include an example for each that would be related to industry.</w:t>
      </w:r>
    </w:p>
    <w:tbl>
      <w:tblPr>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094"/>
      </w:tblGrid>
      <w:tr w:rsidR="00754F57" w14:paraId="1C39D157" w14:textId="77777777">
        <w:tc>
          <w:tcPr>
            <w:tcW w:w="10094" w:type="dxa"/>
            <w:shd w:val="clear" w:color="auto" w:fill="FFF2CC"/>
            <w:tcMar>
              <w:top w:w="100" w:type="dxa"/>
              <w:left w:w="100" w:type="dxa"/>
              <w:bottom w:w="100" w:type="dxa"/>
              <w:right w:w="100" w:type="dxa"/>
            </w:tcMar>
          </w:tcPr>
          <w:p w14:paraId="1C39D153" w14:textId="77777777" w:rsidR="00754F57" w:rsidRDefault="00754F57">
            <w:pPr>
              <w:spacing w:before="0" w:line="276" w:lineRule="auto"/>
              <w:ind w:left="0" w:right="0" w:firstLine="0"/>
            </w:pPr>
          </w:p>
          <w:p w14:paraId="1C39D154" w14:textId="77777777" w:rsidR="00754F57" w:rsidRDefault="00754F57">
            <w:pPr>
              <w:spacing w:before="0" w:line="276" w:lineRule="auto"/>
              <w:ind w:left="0" w:right="0" w:firstLine="0"/>
            </w:pPr>
          </w:p>
          <w:p w14:paraId="1C39D155" w14:textId="77777777" w:rsidR="00754F57" w:rsidRDefault="00754F57">
            <w:pPr>
              <w:spacing w:before="0" w:line="276" w:lineRule="auto"/>
              <w:ind w:left="0" w:right="0" w:firstLine="0"/>
            </w:pPr>
          </w:p>
          <w:p w14:paraId="1C39D156" w14:textId="77777777" w:rsidR="00754F57" w:rsidRDefault="00754F57">
            <w:pPr>
              <w:spacing w:before="0" w:line="276" w:lineRule="auto"/>
              <w:ind w:left="0" w:right="0" w:firstLine="0"/>
            </w:pPr>
          </w:p>
        </w:tc>
      </w:tr>
    </w:tbl>
    <w:p w14:paraId="1C39D158" w14:textId="77777777" w:rsidR="00754F57" w:rsidRDefault="00754F57">
      <w:pPr>
        <w:ind w:left="0" w:firstLine="0"/>
      </w:pPr>
    </w:p>
    <w:p w14:paraId="1C39D159" w14:textId="77777777" w:rsidR="00754F57" w:rsidRDefault="00754F57">
      <w:pPr>
        <w:ind w:left="0" w:firstLine="0"/>
      </w:pPr>
    </w:p>
    <w:p w14:paraId="1C39D15A" w14:textId="77777777" w:rsidR="00754F57" w:rsidRDefault="000A331B">
      <w:pPr>
        <w:pStyle w:val="Heading1"/>
        <w:spacing w:before="438"/>
        <w:ind w:left="22"/>
      </w:pPr>
      <w:bookmarkStart w:id="9" w:name="_heading=h.s0jda1wrx8t6" w:colFirst="0" w:colLast="0"/>
      <w:bookmarkEnd w:id="9"/>
      <w:r>
        <w:t xml:space="preserve">4 Resume and Interview Questions </w:t>
      </w:r>
    </w:p>
    <w:p w14:paraId="1C39D15B" w14:textId="77777777" w:rsidR="00754F57" w:rsidRDefault="000A331B">
      <w:r>
        <w:t>Create a document that contains the following parts</w:t>
      </w:r>
    </w:p>
    <w:p w14:paraId="1C39D15C" w14:textId="77777777" w:rsidR="00754F57" w:rsidRDefault="000A331B">
      <w:r>
        <w:t>Part 1: Create a resume to use to interview to be a full stack developer intern that only includes these sections</w:t>
      </w:r>
    </w:p>
    <w:p w14:paraId="1C39D15D" w14:textId="77777777" w:rsidR="00754F57" w:rsidRDefault="000A331B">
      <w:pPr>
        <w:numPr>
          <w:ilvl w:val="0"/>
          <w:numId w:val="13"/>
        </w:numPr>
      </w:pPr>
      <w:r>
        <w:t>Summary</w:t>
      </w:r>
    </w:p>
    <w:p w14:paraId="1C39D15E" w14:textId="77777777" w:rsidR="00754F57" w:rsidRDefault="000A331B">
      <w:pPr>
        <w:numPr>
          <w:ilvl w:val="0"/>
          <w:numId w:val="13"/>
        </w:numPr>
        <w:spacing w:before="0"/>
      </w:pPr>
      <w:r>
        <w:t>Skills</w:t>
      </w:r>
    </w:p>
    <w:p w14:paraId="1C39D15F" w14:textId="77777777" w:rsidR="00754F57" w:rsidRDefault="000A331B">
      <w:pPr>
        <w:numPr>
          <w:ilvl w:val="0"/>
          <w:numId w:val="13"/>
        </w:numPr>
        <w:spacing w:before="0"/>
      </w:pPr>
      <w:r>
        <w:t>Relevant Experience</w:t>
      </w:r>
    </w:p>
    <w:p w14:paraId="1C39D160" w14:textId="77777777" w:rsidR="00754F57" w:rsidRDefault="00754F57">
      <w:pPr>
        <w:ind w:left="0" w:firstLine="0"/>
      </w:pPr>
    </w:p>
    <w:p w14:paraId="1C39D161" w14:textId="77777777" w:rsidR="00754F57" w:rsidRDefault="000A331B">
      <w:pPr>
        <w:ind w:left="0" w:firstLine="0"/>
      </w:pPr>
      <w:r>
        <w:t>Part 2: Interview questions you would ask to see if someone would be a good fit on your team. Include at least 4 questions.</w:t>
      </w:r>
    </w:p>
    <w:p w14:paraId="1C39D162" w14:textId="77777777" w:rsidR="00754F57" w:rsidRDefault="00754F57"/>
    <w:sectPr w:rsidR="00754F57">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9FF"/>
    <w:multiLevelType w:val="multilevel"/>
    <w:tmpl w:val="52F2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B75F6"/>
    <w:multiLevelType w:val="multilevel"/>
    <w:tmpl w:val="7C540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6E0C33"/>
    <w:multiLevelType w:val="multilevel"/>
    <w:tmpl w:val="4218F41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37062A95"/>
    <w:multiLevelType w:val="multilevel"/>
    <w:tmpl w:val="7FCA017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15:restartNumberingAfterBreak="0">
    <w:nsid w:val="393568F6"/>
    <w:multiLevelType w:val="multilevel"/>
    <w:tmpl w:val="DCD46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9219EE"/>
    <w:multiLevelType w:val="multilevel"/>
    <w:tmpl w:val="CFB62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9C6B26"/>
    <w:multiLevelType w:val="multilevel"/>
    <w:tmpl w:val="C8A4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4360D1"/>
    <w:multiLevelType w:val="multilevel"/>
    <w:tmpl w:val="0332E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D93CFB"/>
    <w:multiLevelType w:val="multilevel"/>
    <w:tmpl w:val="60FE6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B3598D"/>
    <w:multiLevelType w:val="multilevel"/>
    <w:tmpl w:val="8DBE1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F41956"/>
    <w:multiLevelType w:val="multilevel"/>
    <w:tmpl w:val="6340F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C8036F"/>
    <w:multiLevelType w:val="multilevel"/>
    <w:tmpl w:val="AFA6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D87DF2"/>
    <w:multiLevelType w:val="multilevel"/>
    <w:tmpl w:val="0A56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325633">
    <w:abstractNumId w:val="10"/>
  </w:num>
  <w:num w:numId="2" w16cid:durableId="58524349">
    <w:abstractNumId w:val="0"/>
  </w:num>
  <w:num w:numId="3" w16cid:durableId="1793207324">
    <w:abstractNumId w:val="2"/>
  </w:num>
  <w:num w:numId="4" w16cid:durableId="296178872">
    <w:abstractNumId w:val="12"/>
  </w:num>
  <w:num w:numId="5" w16cid:durableId="571936020">
    <w:abstractNumId w:val="1"/>
  </w:num>
  <w:num w:numId="6" w16cid:durableId="413476600">
    <w:abstractNumId w:val="8"/>
  </w:num>
  <w:num w:numId="7" w16cid:durableId="1384063629">
    <w:abstractNumId w:val="7"/>
  </w:num>
  <w:num w:numId="8" w16cid:durableId="1992563683">
    <w:abstractNumId w:val="3"/>
  </w:num>
  <w:num w:numId="9" w16cid:durableId="1297100858">
    <w:abstractNumId w:val="4"/>
  </w:num>
  <w:num w:numId="10" w16cid:durableId="1602562421">
    <w:abstractNumId w:val="6"/>
  </w:num>
  <w:num w:numId="11" w16cid:durableId="1943106794">
    <w:abstractNumId w:val="11"/>
  </w:num>
  <w:num w:numId="12" w16cid:durableId="208684077">
    <w:abstractNumId w:val="9"/>
  </w:num>
  <w:num w:numId="13" w16cid:durableId="192075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F57"/>
    <w:rsid w:val="000034D5"/>
    <w:rsid w:val="00012047"/>
    <w:rsid w:val="00013103"/>
    <w:rsid w:val="0003441C"/>
    <w:rsid w:val="000528F1"/>
    <w:rsid w:val="00066379"/>
    <w:rsid w:val="000670C7"/>
    <w:rsid w:val="000756FA"/>
    <w:rsid w:val="00087831"/>
    <w:rsid w:val="000A331B"/>
    <w:rsid w:val="000B0196"/>
    <w:rsid w:val="000F1B0E"/>
    <w:rsid w:val="001320E5"/>
    <w:rsid w:val="001D1B2C"/>
    <w:rsid w:val="002072A4"/>
    <w:rsid w:val="002138AE"/>
    <w:rsid w:val="00217419"/>
    <w:rsid w:val="002C2F6A"/>
    <w:rsid w:val="002F1466"/>
    <w:rsid w:val="003426FF"/>
    <w:rsid w:val="003621C8"/>
    <w:rsid w:val="00396B0C"/>
    <w:rsid w:val="003B0400"/>
    <w:rsid w:val="00504463"/>
    <w:rsid w:val="005B2FA1"/>
    <w:rsid w:val="005C0E4F"/>
    <w:rsid w:val="00622758"/>
    <w:rsid w:val="006449B2"/>
    <w:rsid w:val="006C7FE2"/>
    <w:rsid w:val="006F0C7B"/>
    <w:rsid w:val="00754F57"/>
    <w:rsid w:val="007614B9"/>
    <w:rsid w:val="007D3EEB"/>
    <w:rsid w:val="007E01B5"/>
    <w:rsid w:val="00800E22"/>
    <w:rsid w:val="008020BD"/>
    <w:rsid w:val="008E5B98"/>
    <w:rsid w:val="009B4211"/>
    <w:rsid w:val="009C33B6"/>
    <w:rsid w:val="009C5935"/>
    <w:rsid w:val="009D33F6"/>
    <w:rsid w:val="00A51FF8"/>
    <w:rsid w:val="00A61319"/>
    <w:rsid w:val="00A72811"/>
    <w:rsid w:val="00A928EC"/>
    <w:rsid w:val="00A95B5D"/>
    <w:rsid w:val="00AB5FB5"/>
    <w:rsid w:val="00B5244C"/>
    <w:rsid w:val="00BB06CB"/>
    <w:rsid w:val="00BB7DF1"/>
    <w:rsid w:val="00C7186C"/>
    <w:rsid w:val="00C83F82"/>
    <w:rsid w:val="00CA34DD"/>
    <w:rsid w:val="00F44C7C"/>
    <w:rsid w:val="00F60C16"/>
    <w:rsid w:val="00FB19CF"/>
    <w:rsid w:val="00FB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9D037"/>
  <w15:docId w15:val="{817EC332-E398-41D1-988B-051D7C1C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5339">
      <w:bodyDiv w:val="1"/>
      <w:marLeft w:val="0"/>
      <w:marRight w:val="0"/>
      <w:marTop w:val="0"/>
      <w:marBottom w:val="0"/>
      <w:divBdr>
        <w:top w:val="none" w:sz="0" w:space="0" w:color="auto"/>
        <w:left w:val="none" w:sz="0" w:space="0" w:color="auto"/>
        <w:bottom w:val="none" w:sz="0" w:space="0" w:color="auto"/>
        <w:right w:val="none" w:sz="0" w:space="0" w:color="auto"/>
      </w:divBdr>
      <w:divsChild>
        <w:div w:id="510484925">
          <w:marLeft w:val="0"/>
          <w:marRight w:val="0"/>
          <w:marTop w:val="0"/>
          <w:marBottom w:val="0"/>
          <w:divBdr>
            <w:top w:val="none" w:sz="0" w:space="0" w:color="auto"/>
            <w:left w:val="none" w:sz="0" w:space="0" w:color="auto"/>
            <w:bottom w:val="none" w:sz="0" w:space="0" w:color="auto"/>
            <w:right w:val="none" w:sz="0" w:space="0" w:color="auto"/>
          </w:divBdr>
          <w:divsChild>
            <w:div w:id="87504080">
              <w:marLeft w:val="0"/>
              <w:marRight w:val="0"/>
              <w:marTop w:val="0"/>
              <w:marBottom w:val="0"/>
              <w:divBdr>
                <w:top w:val="none" w:sz="0" w:space="0" w:color="auto"/>
                <w:left w:val="none" w:sz="0" w:space="0" w:color="auto"/>
                <w:bottom w:val="none" w:sz="0" w:space="0" w:color="auto"/>
                <w:right w:val="none" w:sz="0" w:space="0" w:color="auto"/>
              </w:divBdr>
            </w:div>
            <w:div w:id="14569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obsproject.com/" TargetMode="External"/><Relationship Id="rId26" Type="http://schemas.openxmlformats.org/officeDocument/2006/relationships/hyperlink" Target="https://www.learnpython.org/en/Conditions" TargetMode="External"/><Relationship Id="rId39" Type="http://schemas.openxmlformats.org/officeDocument/2006/relationships/image" Target="media/image15.png"/><Relationship Id="rId21" Type="http://schemas.openxmlformats.org/officeDocument/2006/relationships/hyperlink" Target="https://www.learnpython.org/en/Lists" TargetMode="External"/><Relationship Id="rId34" Type="http://schemas.openxmlformats.org/officeDocument/2006/relationships/image" Target="media/image11.png"/><Relationship Id="rId42" Type="http://schemas.openxmlformats.org/officeDocument/2006/relationships/image" Target="media/image18.png"/><Relationship Id="rId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hyperlink" Target="https://www.learnpython.org/en/Hello%2C_World%21" TargetMode="External"/><Relationship Id="rId29" Type="http://schemas.openxmlformats.org/officeDocument/2006/relationships/hyperlink" Target="https://www.learnpython.org/en/Classes_and_Objects"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String_Formatting"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learnpython.org/en/Basic_Operators" TargetMode="External"/><Relationship Id="rId28" Type="http://schemas.openxmlformats.org/officeDocument/2006/relationships/hyperlink" Target="https://www.learnpython.org/en/Functions" TargetMode="External"/><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www.learnpython.org/en/Hello%2C_World%21"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5.png"/><Relationship Id="rId22" Type="http://schemas.openxmlformats.org/officeDocument/2006/relationships/hyperlink" Target="https://www.learnpython.org/en/Basic_Operators" TargetMode="External"/><Relationship Id="rId27" Type="http://schemas.openxmlformats.org/officeDocument/2006/relationships/hyperlink" Target="https://www.learnpython.org/en/Loops" TargetMode="External"/><Relationship Id="rId30" Type="http://schemas.openxmlformats.org/officeDocument/2006/relationships/hyperlink" Target="https://www.learnpython.org/en/Dictionaries" TargetMode="External"/><Relationship Id="rId35" Type="http://schemas.openxmlformats.org/officeDocument/2006/relationships/hyperlink" Target="https://docs.github.com/en/authentication/connecting-to-github-with-ssh/generating-a-new-ssh-key-and-adding-it-to-the-ssh-agent" TargetMode="External"/><Relationship Id="rId43" Type="http://schemas.openxmlformats.org/officeDocument/2006/relationships/image" Target="media/image19.png"/><Relationship Id="rId8" Type="http://schemas.openxmlformats.org/officeDocument/2006/relationships/hyperlink" Target="https://www.pythoncentral.io/how-to-uninstall-pyth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learnpython.org/en/Basic_String_Operations" TargetMode="External"/><Relationship Id="rId33" Type="http://schemas.openxmlformats.org/officeDocument/2006/relationships/image" Target="media/image10.png"/><Relationship Id="rId38" Type="http://schemas.openxmlformats.org/officeDocument/2006/relationships/image" Target="media/image14.png"/><Relationship Id="rId20" Type="http://schemas.openxmlformats.org/officeDocument/2006/relationships/hyperlink" Target="https://www.learnpython.org/en/Variables_and_Types"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2028</Words>
  <Characters>10288</Characters>
  <Application>Microsoft Office Word</Application>
  <DocSecurity>4</DocSecurity>
  <Lines>411</Lines>
  <Paragraphs>232</Paragraphs>
  <ScaleCrop>false</ScaleCrop>
  <Company/>
  <LinksUpToDate>false</LinksUpToDate>
  <CharactersWithSpaces>12084</CharactersWithSpaces>
  <SharedDoc>false</SharedDoc>
  <HLinks>
    <vt:vector size="174" baseType="variant">
      <vt:variant>
        <vt:i4>8257632</vt:i4>
      </vt:variant>
      <vt:variant>
        <vt:i4>87</vt:i4>
      </vt:variant>
      <vt:variant>
        <vt:i4>0</vt:i4>
      </vt:variant>
      <vt:variant>
        <vt:i4>5</vt:i4>
      </vt:variant>
      <vt:variant>
        <vt:lpwstr>https://docs.github.com/en/authentication/connecting-to-github-with-ssh/generating-a-new-ssh-key-and-adding-it-to-the-ssh-agent</vt:lpwstr>
      </vt:variant>
      <vt:variant>
        <vt:lpwstr/>
      </vt:variant>
      <vt:variant>
        <vt:i4>4063332</vt:i4>
      </vt:variant>
      <vt:variant>
        <vt:i4>84</vt:i4>
      </vt:variant>
      <vt:variant>
        <vt:i4>0</vt:i4>
      </vt:variant>
      <vt:variant>
        <vt:i4>5</vt:i4>
      </vt:variant>
      <vt:variant>
        <vt:lpwstr>https://www.learnpython.org/en/Dictionaries</vt:lpwstr>
      </vt:variant>
      <vt:variant>
        <vt:lpwstr/>
      </vt:variant>
      <vt:variant>
        <vt:i4>3866745</vt:i4>
      </vt:variant>
      <vt:variant>
        <vt:i4>81</vt:i4>
      </vt:variant>
      <vt:variant>
        <vt:i4>0</vt:i4>
      </vt:variant>
      <vt:variant>
        <vt:i4>5</vt:i4>
      </vt:variant>
      <vt:variant>
        <vt:lpwstr>https://www.learnpython.org/en/Classes_and_Objects</vt:lpwstr>
      </vt:variant>
      <vt:variant>
        <vt:lpwstr/>
      </vt:variant>
      <vt:variant>
        <vt:i4>4784143</vt:i4>
      </vt:variant>
      <vt:variant>
        <vt:i4>78</vt:i4>
      </vt:variant>
      <vt:variant>
        <vt:i4>0</vt:i4>
      </vt:variant>
      <vt:variant>
        <vt:i4>5</vt:i4>
      </vt:variant>
      <vt:variant>
        <vt:lpwstr>https://www.learnpython.org/en/Functions</vt:lpwstr>
      </vt:variant>
      <vt:variant>
        <vt:lpwstr/>
      </vt:variant>
      <vt:variant>
        <vt:i4>5832705</vt:i4>
      </vt:variant>
      <vt:variant>
        <vt:i4>75</vt:i4>
      </vt:variant>
      <vt:variant>
        <vt:i4>0</vt:i4>
      </vt:variant>
      <vt:variant>
        <vt:i4>5</vt:i4>
      </vt:variant>
      <vt:variant>
        <vt:lpwstr>https://www.learnpython.org/en/Loops</vt:lpwstr>
      </vt:variant>
      <vt:variant>
        <vt:lpwstr/>
      </vt:variant>
      <vt:variant>
        <vt:i4>4849678</vt:i4>
      </vt:variant>
      <vt:variant>
        <vt:i4>72</vt:i4>
      </vt:variant>
      <vt:variant>
        <vt:i4>0</vt:i4>
      </vt:variant>
      <vt:variant>
        <vt:i4>5</vt:i4>
      </vt:variant>
      <vt:variant>
        <vt:lpwstr>https://www.learnpython.org/en/Conditions</vt:lpwstr>
      </vt:variant>
      <vt:variant>
        <vt:lpwstr/>
      </vt:variant>
      <vt:variant>
        <vt:i4>65631</vt:i4>
      </vt:variant>
      <vt:variant>
        <vt:i4>69</vt:i4>
      </vt:variant>
      <vt:variant>
        <vt:i4>0</vt:i4>
      </vt:variant>
      <vt:variant>
        <vt:i4>5</vt:i4>
      </vt:variant>
      <vt:variant>
        <vt:lpwstr>https://www.learnpython.org/en/Basic_String_Operations</vt:lpwstr>
      </vt:variant>
      <vt:variant>
        <vt:lpwstr/>
      </vt:variant>
      <vt:variant>
        <vt:i4>6357003</vt:i4>
      </vt:variant>
      <vt:variant>
        <vt:i4>66</vt:i4>
      </vt:variant>
      <vt:variant>
        <vt:i4>0</vt:i4>
      </vt:variant>
      <vt:variant>
        <vt:i4>5</vt:i4>
      </vt:variant>
      <vt:variant>
        <vt:lpwstr>https://www.learnpython.org/en/String_Formatting</vt:lpwstr>
      </vt:variant>
      <vt:variant>
        <vt:lpwstr/>
      </vt:variant>
      <vt:variant>
        <vt:i4>2883661</vt:i4>
      </vt:variant>
      <vt:variant>
        <vt:i4>63</vt:i4>
      </vt:variant>
      <vt:variant>
        <vt:i4>0</vt:i4>
      </vt:variant>
      <vt:variant>
        <vt:i4>5</vt:i4>
      </vt:variant>
      <vt:variant>
        <vt:lpwstr>https://www.learnpython.org/en/Basic_Operators</vt:lpwstr>
      </vt:variant>
      <vt:variant>
        <vt:lpwstr/>
      </vt:variant>
      <vt:variant>
        <vt:i4>2883661</vt:i4>
      </vt:variant>
      <vt:variant>
        <vt:i4>60</vt:i4>
      </vt:variant>
      <vt:variant>
        <vt:i4>0</vt:i4>
      </vt:variant>
      <vt:variant>
        <vt:i4>5</vt:i4>
      </vt:variant>
      <vt:variant>
        <vt:lpwstr>https://www.learnpython.org/en/Basic_Operators</vt:lpwstr>
      </vt:variant>
      <vt:variant>
        <vt:lpwstr/>
      </vt:variant>
      <vt:variant>
        <vt:i4>4521987</vt:i4>
      </vt:variant>
      <vt:variant>
        <vt:i4>57</vt:i4>
      </vt:variant>
      <vt:variant>
        <vt:i4>0</vt:i4>
      </vt:variant>
      <vt:variant>
        <vt:i4>5</vt:i4>
      </vt:variant>
      <vt:variant>
        <vt:lpwstr>https://www.learnpython.org/en/Lists</vt:lpwstr>
      </vt:variant>
      <vt:variant>
        <vt:lpwstr/>
      </vt:variant>
      <vt:variant>
        <vt:i4>2162787</vt:i4>
      </vt:variant>
      <vt:variant>
        <vt:i4>54</vt:i4>
      </vt:variant>
      <vt:variant>
        <vt:i4>0</vt:i4>
      </vt:variant>
      <vt:variant>
        <vt:i4>5</vt:i4>
      </vt:variant>
      <vt:variant>
        <vt:lpwstr>https://www.learnpython.org/en/Variables_and_Types</vt:lpwstr>
      </vt:variant>
      <vt:variant>
        <vt:lpwstr/>
      </vt:variant>
      <vt:variant>
        <vt:i4>3670018</vt:i4>
      </vt:variant>
      <vt:variant>
        <vt:i4>51</vt:i4>
      </vt:variant>
      <vt:variant>
        <vt:i4>0</vt:i4>
      </vt:variant>
      <vt:variant>
        <vt:i4>5</vt:i4>
      </vt:variant>
      <vt:variant>
        <vt:lpwstr>https://www.learnpython.org/en/Hello%2C_World%21</vt:lpwstr>
      </vt:variant>
      <vt:variant>
        <vt:lpwstr/>
      </vt:variant>
      <vt:variant>
        <vt:i4>7536742</vt:i4>
      </vt:variant>
      <vt:variant>
        <vt:i4>48</vt:i4>
      </vt:variant>
      <vt:variant>
        <vt:i4>0</vt:i4>
      </vt:variant>
      <vt:variant>
        <vt:i4>5</vt:i4>
      </vt:variant>
      <vt:variant>
        <vt:lpwstr>https://obsproject.com/</vt:lpwstr>
      </vt:variant>
      <vt:variant>
        <vt:lpwstr/>
      </vt:variant>
      <vt:variant>
        <vt:i4>3670018</vt:i4>
      </vt:variant>
      <vt:variant>
        <vt:i4>45</vt:i4>
      </vt:variant>
      <vt:variant>
        <vt:i4>0</vt:i4>
      </vt:variant>
      <vt:variant>
        <vt:i4>5</vt:i4>
      </vt:variant>
      <vt:variant>
        <vt:lpwstr>https://www.learnpython.org/en/Hello%2C_World%21</vt:lpwstr>
      </vt:variant>
      <vt:variant>
        <vt:lpwstr/>
      </vt:variant>
      <vt:variant>
        <vt:i4>7602294</vt:i4>
      </vt:variant>
      <vt:variant>
        <vt:i4>42</vt:i4>
      </vt:variant>
      <vt:variant>
        <vt:i4>0</vt:i4>
      </vt:variant>
      <vt:variant>
        <vt:i4>5</vt:i4>
      </vt:variant>
      <vt:variant>
        <vt:lpwstr>https://code.visualstudio.com/download</vt:lpwstr>
      </vt:variant>
      <vt:variant>
        <vt:lpwstr/>
      </vt:variant>
      <vt:variant>
        <vt:i4>655450</vt:i4>
      </vt:variant>
      <vt:variant>
        <vt:i4>39</vt:i4>
      </vt:variant>
      <vt:variant>
        <vt:i4>0</vt:i4>
      </vt:variant>
      <vt:variant>
        <vt:i4>5</vt:i4>
      </vt:variant>
      <vt:variant>
        <vt:lpwstr>https://www.pythoncentral.io/how-to-uninstall-python/</vt:lpwstr>
      </vt:variant>
      <vt:variant>
        <vt:lpwstr/>
      </vt:variant>
      <vt:variant>
        <vt:i4>5374034</vt:i4>
      </vt:variant>
      <vt:variant>
        <vt:i4>36</vt:i4>
      </vt:variant>
      <vt:variant>
        <vt:i4>0</vt:i4>
      </vt:variant>
      <vt:variant>
        <vt:i4>5</vt:i4>
      </vt:variant>
      <vt:variant>
        <vt:lpwstr>https://www.python.org/downloads/</vt:lpwstr>
      </vt:variant>
      <vt:variant>
        <vt:lpwstr/>
      </vt:variant>
      <vt:variant>
        <vt:i4>7077900</vt:i4>
      </vt:variant>
      <vt:variant>
        <vt:i4>32</vt:i4>
      </vt:variant>
      <vt:variant>
        <vt:i4>0</vt:i4>
      </vt:variant>
      <vt:variant>
        <vt:i4>5</vt:i4>
      </vt:variant>
      <vt:variant>
        <vt:lpwstr/>
      </vt:variant>
      <vt:variant>
        <vt:lpwstr>_heading=h.s0jda1wrx8t6</vt:lpwstr>
      </vt:variant>
      <vt:variant>
        <vt:i4>7209029</vt:i4>
      </vt:variant>
      <vt:variant>
        <vt:i4>29</vt:i4>
      </vt:variant>
      <vt:variant>
        <vt:i4>0</vt:i4>
      </vt:variant>
      <vt:variant>
        <vt:i4>5</vt:i4>
      </vt:variant>
      <vt:variant>
        <vt:lpwstr/>
      </vt:variant>
      <vt:variant>
        <vt:lpwstr>_heading=h.go47xdl2sh5a</vt:lpwstr>
      </vt:variant>
      <vt:variant>
        <vt:i4>393273</vt:i4>
      </vt:variant>
      <vt:variant>
        <vt:i4>26</vt:i4>
      </vt:variant>
      <vt:variant>
        <vt:i4>0</vt:i4>
      </vt:variant>
      <vt:variant>
        <vt:i4>5</vt:i4>
      </vt:variant>
      <vt:variant>
        <vt:lpwstr/>
      </vt:variant>
      <vt:variant>
        <vt:lpwstr>_heading=h.tyjcwt</vt:lpwstr>
      </vt:variant>
      <vt:variant>
        <vt:i4>6750226</vt:i4>
      </vt:variant>
      <vt:variant>
        <vt:i4>23</vt:i4>
      </vt:variant>
      <vt:variant>
        <vt:i4>0</vt:i4>
      </vt:variant>
      <vt:variant>
        <vt:i4>5</vt:i4>
      </vt:variant>
      <vt:variant>
        <vt:lpwstr/>
      </vt:variant>
      <vt:variant>
        <vt:lpwstr>_heading=h.27n2hu32nsae</vt:lpwstr>
      </vt:variant>
      <vt:variant>
        <vt:i4>2752603</vt:i4>
      </vt:variant>
      <vt:variant>
        <vt:i4>20</vt:i4>
      </vt:variant>
      <vt:variant>
        <vt:i4>0</vt:i4>
      </vt:variant>
      <vt:variant>
        <vt:i4>5</vt:i4>
      </vt:variant>
      <vt:variant>
        <vt:lpwstr/>
      </vt:variant>
      <vt:variant>
        <vt:lpwstr>_heading=h.bptpc7j7mx76</vt:lpwstr>
      </vt:variant>
      <vt:variant>
        <vt:i4>2686977</vt:i4>
      </vt:variant>
      <vt:variant>
        <vt:i4>17</vt:i4>
      </vt:variant>
      <vt:variant>
        <vt:i4>0</vt:i4>
      </vt:variant>
      <vt:variant>
        <vt:i4>5</vt:i4>
      </vt:variant>
      <vt:variant>
        <vt:lpwstr/>
      </vt:variant>
      <vt:variant>
        <vt:lpwstr>_heading=h.3fp0cqgnykx1</vt:lpwstr>
      </vt:variant>
      <vt:variant>
        <vt:i4>3932177</vt:i4>
      </vt:variant>
      <vt:variant>
        <vt:i4>14</vt:i4>
      </vt:variant>
      <vt:variant>
        <vt:i4>0</vt:i4>
      </vt:variant>
      <vt:variant>
        <vt:i4>5</vt:i4>
      </vt:variant>
      <vt:variant>
        <vt:lpwstr/>
      </vt:variant>
      <vt:variant>
        <vt:lpwstr>_heading=h.rwvlj4hp6mc7</vt:lpwstr>
      </vt:variant>
      <vt:variant>
        <vt:i4>7995393</vt:i4>
      </vt:variant>
      <vt:variant>
        <vt:i4>11</vt:i4>
      </vt:variant>
      <vt:variant>
        <vt:i4>0</vt:i4>
      </vt:variant>
      <vt:variant>
        <vt:i4>5</vt:i4>
      </vt:variant>
      <vt:variant>
        <vt:lpwstr/>
      </vt:variant>
      <vt:variant>
        <vt:lpwstr>_heading=h.9gomil77gszl</vt:lpwstr>
      </vt:variant>
      <vt:variant>
        <vt:i4>2686986</vt:i4>
      </vt:variant>
      <vt:variant>
        <vt:i4>8</vt:i4>
      </vt:variant>
      <vt:variant>
        <vt:i4>0</vt:i4>
      </vt:variant>
      <vt:variant>
        <vt:i4>5</vt:i4>
      </vt:variant>
      <vt:variant>
        <vt:lpwstr/>
      </vt:variant>
      <vt:variant>
        <vt:lpwstr>_heading=h.79csvznoivco</vt:lpwstr>
      </vt:variant>
      <vt:variant>
        <vt:i4>3276889</vt:i4>
      </vt:variant>
      <vt:variant>
        <vt:i4>5</vt:i4>
      </vt:variant>
      <vt:variant>
        <vt:i4>0</vt:i4>
      </vt:variant>
      <vt:variant>
        <vt:i4>5</vt:i4>
      </vt:variant>
      <vt:variant>
        <vt:lpwstr/>
      </vt:variant>
      <vt:variant>
        <vt:lpwstr>_heading=h.7a4jn11vv6wq</vt:lpwstr>
      </vt:variant>
      <vt:variant>
        <vt:i4>6750266</vt:i4>
      </vt:variant>
      <vt:variant>
        <vt:i4>0</vt:i4>
      </vt:variant>
      <vt:variant>
        <vt:i4>0</vt:i4>
      </vt:variant>
      <vt:variant>
        <vt:i4>5</vt:i4>
      </vt:variant>
      <vt:variant>
        <vt:lpwstr>https://docs.google.com/document/d/1cORsFi1YrqW5ChfJu0G67Fjm8HwEMse47DVqXfEn2n4/edit</vt:lpwstr>
      </vt:variant>
      <vt:variant>
        <vt:lpwstr>heading=h.w1yj4lpdz8sh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Edwards</dc:creator>
  <cp:keywords/>
  <cp:lastModifiedBy>Joshua Edwards</cp:lastModifiedBy>
  <cp:revision>52</cp:revision>
  <dcterms:created xsi:type="dcterms:W3CDTF">2024-01-23T20:17:00Z</dcterms:created>
  <dcterms:modified xsi:type="dcterms:W3CDTF">2024-01-25T00:58:00Z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229819c85bf36cc122008ecd5dfb0db011b1a14a21bb35b797a6b5280b96f9db</vt:lpwstr>
  </property>
</Properties>
</file>